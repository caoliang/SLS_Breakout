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9B5107" w:rsidRDefault="009B5107"/>
    <w:p w14:paraId="0A37501D" w14:textId="77777777" w:rsidR="009B5107" w:rsidRDefault="009B5107" w:rsidP="00AE1976">
      <w:pPr>
        <w:jc w:val="center"/>
      </w:pPr>
    </w:p>
    <w:p w14:paraId="5DAB6C7B" w14:textId="77777777" w:rsidR="009B5107" w:rsidRDefault="009B5107" w:rsidP="009B5107"/>
    <w:p w14:paraId="02EB378F" w14:textId="77777777" w:rsidR="0022135F" w:rsidRDefault="0022135F" w:rsidP="001D4BE6">
      <w:pPr>
        <w:keepNext/>
        <w:keepLines/>
        <w:jc w:val="center"/>
      </w:pPr>
    </w:p>
    <w:p w14:paraId="771672CA" w14:textId="77777777" w:rsidR="001D4BE6" w:rsidRDefault="008373FB" w:rsidP="001D4BE6">
      <w:pPr>
        <w:keepNext/>
        <w:keepLines/>
        <w:jc w:val="center"/>
      </w:pPr>
      <w:r>
        <w:rPr>
          <w:noProof/>
          <w:lang w:val="en-SG" w:eastAsia="zh-CN"/>
        </w:rPr>
        <mc:AlternateContent>
          <mc:Choice Requires="wps">
            <w:drawing>
              <wp:anchor distT="0" distB="0" distL="114300" distR="114300" simplePos="0" relativeHeight="251658241" behindDoc="0" locked="0" layoutInCell="1" allowOverlap="1" wp14:anchorId="6C98E4B9" wp14:editId="07777777">
                <wp:simplePos x="0" y="0"/>
                <wp:positionH relativeFrom="column">
                  <wp:posOffset>0</wp:posOffset>
                </wp:positionH>
                <wp:positionV relativeFrom="paragraph">
                  <wp:posOffset>200025</wp:posOffset>
                </wp:positionV>
                <wp:extent cx="5257800" cy="1485900"/>
                <wp:effectExtent l="0" t="0" r="0" b="0"/>
                <wp:wrapTight wrapText="bothSides">
                  <wp:wrapPolygon edited="0">
                    <wp:start x="0" y="0"/>
                    <wp:lineTo x="21600" y="0"/>
                    <wp:lineTo x="21600" y="21600"/>
                    <wp:lineTo x="0" y="21600"/>
                    <wp:lineTo x="0" y="0"/>
                  </wp:wrapPolygon>
                </wp:wrapTight>
                <wp:docPr id="14" name="Text Box 6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631D13" w14:textId="77777777" w:rsidR="00237C30" w:rsidRPr="00AE1976" w:rsidRDefault="00237C30" w:rsidP="00AE1976">
                            <w:pPr>
                              <w:jc w:val="center"/>
                              <w:rPr>
                                <w:sz w:val="56"/>
                                <w:szCs w:val="56"/>
                              </w:rPr>
                            </w:pPr>
                            <w:r w:rsidRPr="00AE1976">
                              <w:rPr>
                                <w:sz w:val="56"/>
                                <w:szCs w:val="56"/>
                              </w:rPr>
                              <w:t>MTech(IS)</w:t>
                            </w:r>
                          </w:p>
                          <w:p w14:paraId="6677B3D1" w14:textId="6BACCCEB" w:rsidR="00237C30" w:rsidRPr="00AE1976" w:rsidRDefault="0018605E" w:rsidP="00AE1976">
                            <w:pPr>
                              <w:jc w:val="center"/>
                              <w:rPr>
                                <w:sz w:val="56"/>
                                <w:szCs w:val="56"/>
                              </w:rPr>
                            </w:pPr>
                            <w:r>
                              <w:rPr>
                                <w:sz w:val="56"/>
                                <w:szCs w:val="56"/>
                              </w:rPr>
                              <w:t>Breakout Reinforcement Learning System</w:t>
                            </w:r>
                          </w:p>
                          <w:p w14:paraId="54E511EB" w14:textId="77777777" w:rsidR="00237C30" w:rsidRPr="00AE1976" w:rsidRDefault="00237C30" w:rsidP="00AE1976">
                            <w:pPr>
                              <w:jc w:val="center"/>
                              <w:rPr>
                                <w:sz w:val="56"/>
                                <w:szCs w:val="56"/>
                              </w:rPr>
                            </w:pPr>
                            <w:r w:rsidRPr="00AE1976">
                              <w:rPr>
                                <w:sz w:val="56"/>
                                <w:szCs w:val="56"/>
                              </w:rPr>
                              <w:t>Project Report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98E4B9" id="_x0000_t202" coordsize="21600,21600" o:spt="202" path="m,l,21600r21600,l21600,xe">
                <v:stroke joinstyle="miter"/>
                <v:path gradientshapeok="t" o:connecttype="rect"/>
              </v:shapetype>
              <v:shape id="Text Box 616" o:spid="_x0000_s1026" type="#_x0000_t202" style="position:absolute;left:0;text-align:left;margin-left:0;margin-top:15.75pt;width:414pt;height:11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" filled="f" stroked="f">
                <v:path arrowok="t"/>
                <v:textbox inset=",7.2pt,,7.2pt">
                  <w:txbxContent>
                    <w:p w14:paraId="15631D13" w14:textId="77777777" w:rsidR="00237C30" w:rsidRPr="00AE1976" w:rsidRDefault="00237C30" w:rsidP="00AE1976">
                      <w:pPr>
                        <w:jc w:val="center"/>
                        <w:rPr>
                          <w:sz w:val="56"/>
                          <w:szCs w:val="56"/>
                        </w:rPr>
                      </w:pPr>
                      <w:r w:rsidRPr="00AE1976">
                        <w:rPr>
                          <w:sz w:val="56"/>
                          <w:szCs w:val="56"/>
                        </w:rPr>
                        <w:t>MTech(IS)</w:t>
                      </w:r>
                    </w:p>
                    <w:p w14:paraId="6677B3D1" w14:textId="6BACCCEB" w:rsidR="00237C30" w:rsidRPr="00AE1976" w:rsidRDefault="0018605E" w:rsidP="00AE1976">
                      <w:pPr>
                        <w:jc w:val="center"/>
                        <w:rPr>
                          <w:sz w:val="56"/>
                          <w:szCs w:val="56"/>
                        </w:rPr>
                      </w:pPr>
                      <w:r>
                        <w:rPr>
                          <w:sz w:val="56"/>
                          <w:szCs w:val="56"/>
                        </w:rPr>
                        <w:t>Breakout Reinforcement Learning System</w:t>
                      </w:r>
                    </w:p>
                    <w:p w14:paraId="54E511EB" w14:textId="77777777" w:rsidR="00237C30" w:rsidRPr="00AE1976" w:rsidRDefault="00237C30" w:rsidP="00AE1976">
                      <w:pPr>
                        <w:jc w:val="center"/>
                        <w:rPr>
                          <w:sz w:val="56"/>
                          <w:szCs w:val="56"/>
                        </w:rPr>
                      </w:pPr>
                      <w:r w:rsidRPr="00AE1976">
                        <w:rPr>
                          <w:sz w:val="56"/>
                          <w:szCs w:val="56"/>
                        </w:rPr>
                        <w:t>Project Report</w:t>
                      </w:r>
                    </w:p>
                  </w:txbxContent>
                </v:textbox>
                <w10:wrap type="tight"/>
              </v:shape>
            </w:pict>
          </mc:Fallback>
        </mc:AlternateContent>
      </w:r>
    </w:p>
    <w:p w14:paraId="6A05A809" w14:textId="77777777" w:rsidR="0072173C" w:rsidRDefault="0072173C" w:rsidP="009B5107"/>
    <w:p w14:paraId="5A39BBE3" w14:textId="77777777" w:rsidR="0072173C" w:rsidRDefault="0072173C" w:rsidP="009B5107"/>
    <w:p w14:paraId="41C8F396" w14:textId="77777777" w:rsidR="0072173C" w:rsidRDefault="0072173C" w:rsidP="009B5107"/>
    <w:p w14:paraId="72A3D3EC" w14:textId="77777777" w:rsidR="0072173C" w:rsidRDefault="0072173C" w:rsidP="009B5107"/>
    <w:p w14:paraId="7D8B1E20" w14:textId="77777777" w:rsidR="0072173C" w:rsidRDefault="008373FB" w:rsidP="009B5107">
      <w:r>
        <w:rPr>
          <w:noProof/>
          <w:lang w:val="en-SG" w:eastAsia="zh-CN"/>
        </w:rPr>
        <mc:AlternateContent>
          <mc:Choice Requires="wps">
            <w:drawing>
              <wp:anchor distT="0" distB="0" distL="114300" distR="114300" simplePos="0" relativeHeight="251658240" behindDoc="0" locked="0" layoutInCell="1" allowOverlap="1" wp14:anchorId="5FC1BB51" wp14:editId="04AD1415">
                <wp:simplePos x="0" y="0"/>
                <wp:positionH relativeFrom="column">
                  <wp:posOffset>0</wp:posOffset>
                </wp:positionH>
                <wp:positionV relativeFrom="paragraph">
                  <wp:posOffset>327025</wp:posOffset>
                </wp:positionV>
                <wp:extent cx="5257800" cy="450000"/>
                <wp:effectExtent l="0" t="0" r="0" b="0"/>
                <wp:wrapTight wrapText="bothSides">
                  <wp:wrapPolygon edited="0">
                    <wp:start x="261" y="3051"/>
                    <wp:lineTo x="261" y="18305"/>
                    <wp:lineTo x="21287" y="18305"/>
                    <wp:lineTo x="21287" y="3051"/>
                    <wp:lineTo x="261" y="3051"/>
                  </wp:wrapPolygon>
                </wp:wrapTight>
                <wp:docPr id="13" name="Text Box 6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45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99E84" w14:textId="4E35061A" w:rsidR="00237C30" w:rsidRPr="00DA1D06" w:rsidRDefault="00B438BE" w:rsidP="00DA1D06">
                            <w:pPr>
                              <w:jc w:val="center"/>
                              <w:rPr>
                                <w:b/>
                                <w:sz w:val="32"/>
                                <w:szCs w:val="32"/>
                              </w:rPr>
                            </w:pPr>
                            <w:r>
                              <w:rPr>
                                <w:b/>
                                <w:sz w:val="32"/>
                                <w:szCs w:val="32"/>
                              </w:rPr>
                              <w:t>REINFORCEMENT LEARNING</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C1BB51" id="Text Box 615" o:spid="_x0000_s1027" type="#_x0000_t202" style="position:absolute;margin-left:0;margin-top:25.75pt;width:414pt;height:35.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" filled="f" stroked="f">
                <v:path arrowok="t"/>
                <v:textbox inset=",7.2pt,,7.2pt">
                  <w:txbxContent>
                    <w:p w14:paraId="16299E84" w14:textId="4E35061A" w:rsidR="00237C30" w:rsidRPr="00DA1D06" w:rsidRDefault="00B438BE" w:rsidP="00DA1D06">
                      <w:pPr>
                        <w:jc w:val="center"/>
                        <w:rPr>
                          <w:b/>
                          <w:sz w:val="32"/>
                          <w:szCs w:val="32"/>
                        </w:rPr>
                      </w:pPr>
                      <w:r>
                        <w:rPr>
                          <w:b/>
                          <w:sz w:val="32"/>
                          <w:szCs w:val="32"/>
                        </w:rPr>
                        <w:t>REINFORCEMENT LEARNING</w:t>
                      </w:r>
                    </w:p>
                  </w:txbxContent>
                </v:textbox>
                <w10:wrap type="tight"/>
              </v:shape>
            </w:pict>
          </mc:Fallback>
        </mc:AlternateContent>
      </w:r>
    </w:p>
    <w:p w14:paraId="0D0B940D" w14:textId="77777777" w:rsidR="0072173C" w:rsidRDefault="0072173C" w:rsidP="009B5107"/>
    <w:p w14:paraId="0E27B00A" w14:textId="77777777" w:rsidR="0072173C" w:rsidRDefault="0072173C" w:rsidP="009B5107"/>
    <w:p w14:paraId="60061E4C" w14:textId="77777777" w:rsidR="0072173C" w:rsidRDefault="0072173C" w:rsidP="009B5107"/>
    <w:p w14:paraId="44EAFD9C" w14:textId="77777777" w:rsidR="0072173C" w:rsidRDefault="0072173C" w:rsidP="009B5107"/>
    <w:p w14:paraId="4B94D5A5" w14:textId="77777777" w:rsidR="0072173C" w:rsidRDefault="0072173C" w:rsidP="009B5107"/>
    <w:p w14:paraId="3DEEC669" w14:textId="77777777" w:rsidR="0072173C" w:rsidRDefault="0072173C" w:rsidP="009B5107"/>
    <w:p w14:paraId="3656B9AB" w14:textId="77777777" w:rsidR="0072173C" w:rsidRDefault="0072173C" w:rsidP="009B5107"/>
    <w:p w14:paraId="45FB0818" w14:textId="77777777" w:rsidR="0072173C" w:rsidRDefault="0072173C" w:rsidP="009B5107"/>
    <w:p w14:paraId="049F31CB" w14:textId="77777777" w:rsidR="0072173C" w:rsidRDefault="0072173C" w:rsidP="009B5107"/>
    <w:p w14:paraId="53128261" w14:textId="77777777" w:rsidR="0072173C" w:rsidRDefault="0072173C" w:rsidP="009B5107"/>
    <w:p w14:paraId="62486C05" w14:textId="77777777" w:rsidR="0072173C" w:rsidRDefault="0072173C" w:rsidP="009B5107"/>
    <w:p w14:paraId="4101652C" w14:textId="77777777" w:rsidR="0072173C" w:rsidRDefault="0072173C" w:rsidP="009B5107"/>
    <w:p w14:paraId="4B99056E" w14:textId="77777777" w:rsidR="0072173C" w:rsidRDefault="0072173C" w:rsidP="009B5107"/>
    <w:p w14:paraId="1299C43A" w14:textId="77777777" w:rsidR="0072173C" w:rsidRDefault="0072173C" w:rsidP="009B5107"/>
    <w:p w14:paraId="4DDBEF00" w14:textId="77777777" w:rsidR="0072173C" w:rsidRDefault="0072173C" w:rsidP="009B5107"/>
    <w:p w14:paraId="45077140" w14:textId="77777777" w:rsidR="0072173C" w:rsidRDefault="008373FB" w:rsidP="009B5107">
      <w:r>
        <w:rPr>
          <w:noProof/>
          <w:lang w:val="en-SG" w:eastAsia="zh-CN"/>
        </w:rPr>
        <mc:AlternateContent>
          <mc:Choice Requires="wps">
            <w:drawing>
              <wp:anchor distT="0" distB="0" distL="114300" distR="114300" simplePos="0" relativeHeight="251658242" behindDoc="0" locked="0" layoutInCell="1" allowOverlap="1" wp14:anchorId="6E0A8653" wp14:editId="07777777">
                <wp:simplePos x="0" y="0"/>
                <wp:positionH relativeFrom="column">
                  <wp:posOffset>0</wp:posOffset>
                </wp:positionH>
                <wp:positionV relativeFrom="paragraph">
                  <wp:posOffset>182880</wp:posOffset>
                </wp:positionV>
                <wp:extent cx="5257800" cy="1485900"/>
                <wp:effectExtent l="0" t="0" r="0" b="0"/>
                <wp:wrapTight wrapText="bothSides">
                  <wp:wrapPolygon edited="0">
                    <wp:start x="0" y="0"/>
                    <wp:lineTo x="21600" y="0"/>
                    <wp:lineTo x="21600" y="21600"/>
                    <wp:lineTo x="0" y="21600"/>
                    <wp:lineTo x="0" y="0"/>
                  </wp:wrapPolygon>
                </wp:wrapTight>
                <wp:docPr id="12" name="Text Box 6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C512F" w14:textId="77777777" w:rsidR="00237C30" w:rsidRPr="00B32762" w:rsidRDefault="00237C30" w:rsidP="00B32762">
                            <w:pPr>
                              <w:jc w:val="center"/>
                              <w:rPr>
                                <w:b/>
                                <w:sz w:val="28"/>
                                <w:szCs w:val="28"/>
                              </w:rPr>
                            </w:pPr>
                            <w:r w:rsidRPr="00B32762">
                              <w:rPr>
                                <w:b/>
                                <w:sz w:val="28"/>
                                <w:szCs w:val="28"/>
                              </w:rPr>
                              <w:t>Team Members</w:t>
                            </w:r>
                          </w:p>
                          <w:p w14:paraId="2ED868E9" w14:textId="77777777" w:rsidR="00237C30" w:rsidRDefault="00237C30" w:rsidP="00B32762">
                            <w:pPr>
                              <w:jc w:val="center"/>
                              <w:rPr>
                                <w:sz w:val="28"/>
                                <w:szCs w:val="28"/>
                              </w:rPr>
                            </w:pPr>
                            <w:r>
                              <w:rPr>
                                <w:sz w:val="28"/>
                                <w:szCs w:val="28"/>
                              </w:rPr>
                              <w:t>CAO LIANG – A0012884E</w:t>
                            </w:r>
                          </w:p>
                          <w:p w14:paraId="7DC6AFCA" w14:textId="77777777" w:rsidR="00237C30" w:rsidRDefault="00237C30" w:rsidP="00B32762">
                            <w:pPr>
                              <w:jc w:val="center"/>
                              <w:rPr>
                                <w:sz w:val="28"/>
                                <w:szCs w:val="28"/>
                              </w:rPr>
                            </w:pPr>
                            <w:r>
                              <w:rPr>
                                <w:sz w:val="28"/>
                                <w:szCs w:val="28"/>
                              </w:rPr>
                              <w:t>GENG LIANGYU – A0195278M</w:t>
                            </w:r>
                          </w:p>
                          <w:p w14:paraId="14340527" w14:textId="77777777" w:rsidR="00237C30" w:rsidRDefault="00237C30" w:rsidP="00B32762">
                            <w:pPr>
                              <w:jc w:val="center"/>
                              <w:rPr>
                                <w:sz w:val="28"/>
                                <w:szCs w:val="28"/>
                              </w:rPr>
                            </w:pPr>
                            <w:r>
                              <w:rPr>
                                <w:sz w:val="28"/>
                                <w:szCs w:val="28"/>
                              </w:rPr>
                              <w:t>HAN DONGCHOU FRANCIS – A0195414A</w:t>
                            </w:r>
                          </w:p>
                          <w:p w14:paraId="3ECA8D7D" w14:textId="77777777" w:rsidR="00237C30" w:rsidRDefault="00237C30" w:rsidP="00B32762">
                            <w:pPr>
                              <w:jc w:val="center"/>
                              <w:rPr>
                                <w:sz w:val="28"/>
                                <w:szCs w:val="28"/>
                              </w:rPr>
                            </w:pPr>
                            <w:r>
                              <w:rPr>
                                <w:sz w:val="28"/>
                                <w:szCs w:val="28"/>
                              </w:rPr>
                              <w:t>ONG BOON PING – A0195172B</w:t>
                            </w:r>
                          </w:p>
                          <w:p w14:paraId="070DA2F2" w14:textId="77777777" w:rsidR="00237C30" w:rsidRPr="00B32762" w:rsidRDefault="00237C30" w:rsidP="00B32762">
                            <w:pPr>
                              <w:jc w:val="center"/>
                              <w:rPr>
                                <w:sz w:val="28"/>
                                <w:szCs w:val="28"/>
                              </w:rPr>
                            </w:pPr>
                            <w:r>
                              <w:rPr>
                                <w:sz w:val="28"/>
                                <w:szCs w:val="28"/>
                              </w:rPr>
                              <w:t>TAN CHIN GEE – A0195296M</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0A8653" id="Text Box 614" o:spid="_x0000_s1028" type="#_x0000_t202" style="position:absolute;margin-left:0;margin-top:14.4pt;width:414pt;height:117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" filled="f" stroked="f">
                <v:path arrowok="t"/>
                <v:textbox inset=",7.2pt,,7.2pt">
                  <w:txbxContent>
                    <w:p w14:paraId="6A9C512F" w14:textId="77777777" w:rsidR="00237C30" w:rsidRPr="00B32762" w:rsidRDefault="00237C30" w:rsidP="00B32762">
                      <w:pPr>
                        <w:jc w:val="center"/>
                        <w:rPr>
                          <w:b/>
                          <w:sz w:val="28"/>
                          <w:szCs w:val="28"/>
                        </w:rPr>
                      </w:pPr>
                      <w:r w:rsidRPr="00B32762">
                        <w:rPr>
                          <w:b/>
                          <w:sz w:val="28"/>
                          <w:szCs w:val="28"/>
                        </w:rPr>
                        <w:t>Team Members</w:t>
                      </w:r>
                    </w:p>
                    <w:p w14:paraId="2ED868E9" w14:textId="77777777" w:rsidR="00237C30" w:rsidRDefault="00237C30" w:rsidP="00B32762">
                      <w:pPr>
                        <w:jc w:val="center"/>
                        <w:rPr>
                          <w:sz w:val="28"/>
                          <w:szCs w:val="28"/>
                        </w:rPr>
                      </w:pPr>
                      <w:r>
                        <w:rPr>
                          <w:sz w:val="28"/>
                          <w:szCs w:val="28"/>
                        </w:rPr>
                        <w:t>CAO LIANG – A0012884E</w:t>
                      </w:r>
                    </w:p>
                    <w:p w14:paraId="7DC6AFCA" w14:textId="77777777" w:rsidR="00237C30" w:rsidRDefault="00237C30" w:rsidP="00B32762">
                      <w:pPr>
                        <w:jc w:val="center"/>
                        <w:rPr>
                          <w:sz w:val="28"/>
                          <w:szCs w:val="28"/>
                        </w:rPr>
                      </w:pPr>
                      <w:r>
                        <w:rPr>
                          <w:sz w:val="28"/>
                          <w:szCs w:val="28"/>
                        </w:rPr>
                        <w:t>GENG LIANGYU – A0195278M</w:t>
                      </w:r>
                    </w:p>
                    <w:p w14:paraId="14340527" w14:textId="77777777" w:rsidR="00237C30" w:rsidRDefault="00237C30" w:rsidP="00B32762">
                      <w:pPr>
                        <w:jc w:val="center"/>
                        <w:rPr>
                          <w:sz w:val="28"/>
                          <w:szCs w:val="28"/>
                        </w:rPr>
                      </w:pPr>
                      <w:r>
                        <w:rPr>
                          <w:sz w:val="28"/>
                          <w:szCs w:val="28"/>
                        </w:rPr>
                        <w:t>HAN DONGCHOU FRANCIS – A0195414A</w:t>
                      </w:r>
                    </w:p>
                    <w:p w14:paraId="3ECA8D7D" w14:textId="77777777" w:rsidR="00237C30" w:rsidRDefault="00237C30" w:rsidP="00B32762">
                      <w:pPr>
                        <w:jc w:val="center"/>
                        <w:rPr>
                          <w:sz w:val="28"/>
                          <w:szCs w:val="28"/>
                        </w:rPr>
                      </w:pPr>
                      <w:r>
                        <w:rPr>
                          <w:sz w:val="28"/>
                          <w:szCs w:val="28"/>
                        </w:rPr>
                        <w:t>ONG BOON PING – A0195172B</w:t>
                      </w:r>
                    </w:p>
                    <w:p w14:paraId="070DA2F2" w14:textId="77777777" w:rsidR="00237C30" w:rsidRPr="00B32762" w:rsidRDefault="00237C30" w:rsidP="00B32762">
                      <w:pPr>
                        <w:jc w:val="center"/>
                        <w:rPr>
                          <w:sz w:val="28"/>
                          <w:szCs w:val="28"/>
                        </w:rPr>
                      </w:pPr>
                      <w:r>
                        <w:rPr>
                          <w:sz w:val="28"/>
                          <w:szCs w:val="28"/>
                        </w:rPr>
                        <w:t>TAN CHIN GEE – A0195296M</w:t>
                      </w:r>
                    </w:p>
                  </w:txbxContent>
                </v:textbox>
                <w10:wrap type="tight"/>
              </v:shape>
            </w:pict>
          </mc:Fallback>
        </mc:AlternateContent>
      </w:r>
    </w:p>
    <w:p w14:paraId="3461D779" w14:textId="77777777" w:rsidR="00C25F8E" w:rsidRDefault="00C25F8E" w:rsidP="009B5107"/>
    <w:p w14:paraId="6198A448" w14:textId="77777777" w:rsidR="00E101B5" w:rsidRDefault="00E101B5" w:rsidP="00E101B5"/>
    <w:p w14:paraId="37E33E11" w14:textId="77777777" w:rsidR="00E101B5" w:rsidRDefault="00E101B5" w:rsidP="00E101B5"/>
    <w:p w14:paraId="23D0D8D6" w14:textId="1C50A221" w:rsidR="00E101B5" w:rsidRDefault="00E101B5" w:rsidP="00E101B5"/>
    <w:p w14:paraId="52AABC97" w14:textId="77777777" w:rsidR="00E101B5" w:rsidRDefault="004853FF" w:rsidP="00E101B5">
      <w:r>
        <w:rPr>
          <w:noProof/>
          <w:lang w:val="en-SG" w:eastAsia="zh-CN"/>
        </w:rPr>
        <w:lastRenderedPageBreak/>
        <mc:AlternateContent>
          <mc:Choice Requires="wps">
            <w:drawing>
              <wp:anchor distT="0" distB="0" distL="114300" distR="114300" simplePos="0" relativeHeight="251658247" behindDoc="0" locked="0" layoutInCell="1" allowOverlap="1" wp14:anchorId="02306BCE" wp14:editId="16A476B6">
                <wp:simplePos x="0" y="0"/>
                <wp:positionH relativeFrom="column">
                  <wp:posOffset>0</wp:posOffset>
                </wp:positionH>
                <wp:positionV relativeFrom="paragraph">
                  <wp:posOffset>-134620</wp:posOffset>
                </wp:positionV>
                <wp:extent cx="5257800" cy="342900"/>
                <wp:effectExtent l="0" t="0" r="0" b="0"/>
                <wp:wrapTight wrapText="bothSides">
                  <wp:wrapPolygon edited="0">
                    <wp:start x="0" y="0"/>
                    <wp:lineTo x="21600" y="0"/>
                    <wp:lineTo x="21600" y="21600"/>
                    <wp:lineTo x="0" y="21600"/>
                    <wp:lineTo x="0" y="0"/>
                  </wp:wrapPolygon>
                </wp:wrapTight>
                <wp:docPr id="1" name="Text Box 6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EBBBED" w14:textId="77777777" w:rsidR="00CD647E" w:rsidRDefault="00CD647E" w:rsidP="004853FF">
                            <w:r>
                              <w:t>1.0 EXECUTIVE SUMMARY</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306BCE" id="Text Box 613" o:spid="_x0000_s1029" type="#_x0000_t202" style="position:absolute;margin-left:0;margin-top:-10.6pt;width:414pt;height:27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" filled="f">
                <v:path arrowok="t"/>
                <v:textbox inset=",7.2pt,,7.2pt">
                  <w:txbxContent>
                    <w:p w14:paraId="41EBBBED" w14:textId="77777777" w:rsidR="00CD647E" w:rsidRDefault="00CD647E" w:rsidP="004853FF">
                      <w:r>
                        <w:t>1.0 EXECUTIVE SUMMARY</w:t>
                      </w:r>
                    </w:p>
                  </w:txbxContent>
                </v:textbox>
                <w10:wrap type="tight"/>
              </v:shape>
            </w:pict>
          </mc:Fallback>
        </mc:AlternateContent>
      </w:r>
      <w:r w:rsidR="00E101B5">
        <w:tab/>
      </w:r>
    </w:p>
    <w:p w14:paraId="7B11D647" w14:textId="7A97992C" w:rsidR="0018605E" w:rsidRDefault="0018605E" w:rsidP="00E101B5">
      <w:r>
        <w:tab/>
      </w:r>
      <w:ins w:id="0" w:author="Chin Gee Tan" w:date="2020-05-11T18:55:00Z">
        <w:r w:rsidR="003C5E5F">
          <w:t>T</w:t>
        </w:r>
      </w:ins>
      <w:del w:id="1" w:author="Chin Gee Tan" w:date="2020-05-11T18:54:00Z">
        <w:r w:rsidDel="00446FBB">
          <w:delText>T</w:delText>
        </w:r>
      </w:del>
      <w:r>
        <w:t xml:space="preserve">he Breakout </w:t>
      </w:r>
      <w:r w:rsidR="002C47A3">
        <w:t>RL (</w:t>
      </w:r>
      <w:r>
        <w:t>reinforcement learning</w:t>
      </w:r>
      <w:r w:rsidR="002C47A3">
        <w:t>)</w:t>
      </w:r>
      <w:r>
        <w:t xml:space="preserve"> system is </w:t>
      </w:r>
      <w:ins w:id="2" w:author="Chin Gee Tan" w:date="2020-05-11T18:55:00Z">
        <w:r w:rsidR="001A5AD1">
          <w:t xml:space="preserve">a </w:t>
        </w:r>
      </w:ins>
      <w:del w:id="3" w:author="Chin Gee Tan" w:date="2020-05-11T18:55:00Z">
        <w:r w:rsidDel="001A5AD1">
          <w:delText xml:space="preserve">the </w:delText>
        </w:r>
      </w:del>
      <w:r>
        <w:t xml:space="preserve">system </w:t>
      </w:r>
      <w:del w:id="4" w:author="Chin Gee Tan" w:date="2020-05-11T18:55:00Z">
        <w:r w:rsidDel="00EB6D41">
          <w:delText xml:space="preserve">which </w:delText>
        </w:r>
      </w:del>
      <w:ins w:id="5" w:author="Chin Gee Tan" w:date="2020-05-11T18:55:00Z">
        <w:r w:rsidR="00EB6D41">
          <w:t xml:space="preserve">that </w:t>
        </w:r>
      </w:ins>
      <w:r>
        <w:t xml:space="preserve">learns to play </w:t>
      </w:r>
      <w:ins w:id="6" w:author="Chin Gee Tan" w:date="2020-05-11T15:53:00Z">
        <w:r w:rsidR="004E3426">
          <w:t xml:space="preserve">the </w:t>
        </w:r>
      </w:ins>
      <w:r>
        <w:t xml:space="preserve">Atari Breakout game with reinforcement learning. It exhibits the techniques and strategies for resolving the </w:t>
      </w:r>
      <w:r w:rsidR="00424F9C">
        <w:t xml:space="preserve">general </w:t>
      </w:r>
      <w:r>
        <w:t>MDP (</w:t>
      </w:r>
      <w:r w:rsidRPr="0018605E">
        <w:t>Markov Decision Processes</w:t>
      </w:r>
      <w:r>
        <w:t>) problems and can be applied to real world similar problems.</w:t>
      </w:r>
    </w:p>
    <w:p w14:paraId="7656516F" w14:textId="1C50A221" w:rsidR="0018605E" w:rsidRDefault="0018605E" w:rsidP="00E101B5"/>
    <w:p w14:paraId="687F020A" w14:textId="7535AA89" w:rsidR="00E101B5" w:rsidDel="006332C8" w:rsidRDefault="00400242" w:rsidP="00E101B5">
      <w:pPr>
        <w:rPr>
          <w:del w:id="7" w:author="Chin Gee Tan" w:date="2020-05-11T20:34:00Z"/>
        </w:rPr>
      </w:pPr>
      <w:r>
        <w:rPr>
          <w:noProof/>
          <w:lang w:val="en-SG" w:eastAsia="zh-CN"/>
        </w:rPr>
        <mc:AlternateContent>
          <mc:Choice Requires="wps">
            <w:drawing>
              <wp:anchor distT="0" distB="0" distL="114300" distR="114300" simplePos="0" relativeHeight="251658248" behindDoc="0" locked="0" layoutInCell="1" allowOverlap="1" wp14:anchorId="3E6AD26D" wp14:editId="364DEAD2">
                <wp:simplePos x="0" y="0"/>
                <wp:positionH relativeFrom="column">
                  <wp:posOffset>3175</wp:posOffset>
                </wp:positionH>
                <wp:positionV relativeFrom="paragraph">
                  <wp:posOffset>661670</wp:posOffset>
                </wp:positionV>
                <wp:extent cx="5217795" cy="342900"/>
                <wp:effectExtent l="0" t="0" r="14605" b="12700"/>
                <wp:wrapThrough wrapText="bothSides">
                  <wp:wrapPolygon edited="0">
                    <wp:start x="0" y="0"/>
                    <wp:lineTo x="0" y="21600"/>
                    <wp:lineTo x="21608" y="21600"/>
                    <wp:lineTo x="21608" y="0"/>
                    <wp:lineTo x="0" y="0"/>
                  </wp:wrapPolygon>
                </wp:wrapThrough>
                <wp:docPr id="2" name="Text Box 6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17795"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B954AB1" w14:textId="77777777" w:rsidR="00CD647E" w:rsidRDefault="00CD647E" w:rsidP="004853FF">
                            <w:r>
                              <w:t>2.0 PROBLEM DESCRIPTION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6AD26D" id="Text Box 612" o:spid="_x0000_s1030" type="#_x0000_t202" style="position:absolute;margin-left:.25pt;margin-top:52.1pt;width:410.85pt;height:27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" filled="f">
                <v:path arrowok="t"/>
                <v:textbox inset=",7.2pt,,7.2pt">
                  <w:txbxContent>
                    <w:p w14:paraId="0B954AB1" w14:textId="77777777" w:rsidR="00CD647E" w:rsidRDefault="00CD647E" w:rsidP="004853FF">
                      <w:r>
                        <w:t>2.0 PROBLEM DESCRIPTION</w:t>
                      </w:r>
                    </w:p>
                  </w:txbxContent>
                </v:textbox>
                <w10:wrap type="through"/>
              </v:shape>
            </w:pict>
          </mc:Fallback>
        </mc:AlternateContent>
      </w:r>
      <w:r w:rsidR="0018605E">
        <w:tab/>
        <w:t xml:space="preserve"> </w:t>
      </w:r>
      <w:r w:rsidR="00BB3B34">
        <w:t>We consider</w:t>
      </w:r>
      <w:ins w:id="8" w:author="Chin Gee Tan" w:date="2020-05-11T15:54:00Z">
        <w:r w:rsidR="00487B1D">
          <w:t>ed</w:t>
        </w:r>
      </w:ins>
      <w:r w:rsidR="00BB3B34">
        <w:t xml:space="preserve"> </w:t>
      </w:r>
      <w:ins w:id="9" w:author="Chin Gee Tan" w:date="2020-05-11T15:54:00Z">
        <w:r w:rsidR="00487B1D">
          <w:t xml:space="preserve">and </w:t>
        </w:r>
      </w:ins>
      <w:del w:id="10" w:author="Chin Gee Tan" w:date="2020-05-11T15:54:00Z">
        <w:r w:rsidR="00BB3B34" w:rsidDel="00487B1D">
          <w:delText xml:space="preserve">to </w:delText>
        </w:r>
      </w:del>
      <w:r w:rsidR="00BB3B34">
        <w:t>ch</w:t>
      </w:r>
      <w:del w:id="11" w:author="Chin Gee Tan" w:date="2020-05-11T15:54:00Z">
        <w:r w:rsidR="00BB3B34" w:rsidDel="00487B1D">
          <w:delText>o</w:delText>
        </w:r>
      </w:del>
      <w:r w:rsidR="00BB3B34">
        <w:t>ose t</w:t>
      </w:r>
      <w:r w:rsidR="0018605E">
        <w:t>he Breakout game</w:t>
      </w:r>
      <w:r w:rsidR="00BB3B34">
        <w:t xml:space="preserve"> since it contains all the basic features of MDP problem, and also allow us to gradually improve </w:t>
      </w:r>
      <w:ins w:id="12" w:author="Chin Gee Tan" w:date="2020-05-11T15:55:00Z">
        <w:r w:rsidR="004E0FC0">
          <w:t xml:space="preserve">our learnings </w:t>
        </w:r>
      </w:ins>
      <w:r w:rsidR="00BB3B34">
        <w:t>within the tight project schedule.</w:t>
      </w:r>
    </w:p>
    <w:p w14:paraId="2A3C3CC0" w14:textId="77777777" w:rsidR="006332C8" w:rsidRDefault="006332C8" w:rsidP="00E101B5">
      <w:pPr>
        <w:rPr>
          <w:ins w:id="13" w:author="Chin Gee Tan" w:date="2020-05-11T20:34:00Z"/>
        </w:rPr>
      </w:pPr>
    </w:p>
    <w:p w14:paraId="0F805259" w14:textId="33AFAABC" w:rsidR="006C3F3E" w:rsidDel="00400242" w:rsidRDefault="006C3F3E" w:rsidP="00E101B5">
      <w:pPr>
        <w:rPr>
          <w:del w:id="14" w:author="Chin Gee Tan" w:date="2020-05-11T20:34:00Z"/>
        </w:rPr>
      </w:pPr>
    </w:p>
    <w:p w14:paraId="5F47D46B" w14:textId="0762B259" w:rsidR="00E101B5" w:rsidDel="00400242" w:rsidRDefault="00E101B5" w:rsidP="00E101B5">
      <w:pPr>
        <w:rPr>
          <w:del w:id="15" w:author="Chin Gee Tan" w:date="2020-05-11T20:34:00Z"/>
        </w:rPr>
      </w:pPr>
    </w:p>
    <w:p w14:paraId="61AD06C7" w14:textId="1C50A221" w:rsidR="00E101B5" w:rsidRDefault="00E101B5" w:rsidP="00E101B5"/>
    <w:p w14:paraId="45E9EE70" w14:textId="2DF21F15" w:rsidR="00735292" w:rsidRDefault="00BB3B34" w:rsidP="00E101B5">
      <w:r>
        <w:tab/>
        <w:t xml:space="preserve">The </w:t>
      </w:r>
      <w:r w:rsidR="00735292" w:rsidRPr="00735292">
        <w:t xml:space="preserve">Breakout </w:t>
      </w:r>
      <w:r w:rsidR="00735292">
        <w:t xml:space="preserve">game contains </w:t>
      </w:r>
      <w:r w:rsidR="00735292" w:rsidRPr="00735292">
        <w:t>eight rows of bricks</w:t>
      </w:r>
      <w:r w:rsidR="00735292">
        <w:t xml:space="preserve">, and </w:t>
      </w:r>
      <w:r w:rsidR="00735292" w:rsidRPr="00735292">
        <w:t xml:space="preserve">the player </w:t>
      </w:r>
      <w:r w:rsidR="00735292">
        <w:t>will move the paddle to hit the ball</w:t>
      </w:r>
      <w:ins w:id="16" w:author="Chin Gee Tan" w:date="2020-05-11T15:57:00Z">
        <w:r w:rsidR="008C0329">
          <w:t>.</w:t>
        </w:r>
      </w:ins>
      <w:del w:id="17" w:author="Chin Gee Tan" w:date="2020-05-11T15:57:00Z">
        <w:r w:rsidR="00735292" w:rsidDel="008C0329">
          <w:delText xml:space="preserve">. </w:delText>
        </w:r>
      </w:del>
      <w:ins w:id="18" w:author="Chin Gee Tan" w:date="2020-05-11T15:57:00Z">
        <w:r w:rsidR="008C0329">
          <w:t xml:space="preserve"> </w:t>
        </w:r>
      </w:ins>
      <w:r w:rsidR="00735292">
        <w:t xml:space="preserve">If the ball knocks down the bricks, the player will gain the marks. If the player missed 3 times to hit the ball by moving </w:t>
      </w:r>
      <w:ins w:id="19" w:author="Chin Gee Tan" w:date="2020-05-11T15:57:00Z">
        <w:r w:rsidR="00C45CA5">
          <w:t xml:space="preserve">the </w:t>
        </w:r>
      </w:ins>
      <w:r w:rsidR="00735292">
        <w:t>paddle, then the player loses the turn, and new turn will begin which resets the player’s existing marks. The higher the player’s marks, the better the player plays.</w:t>
      </w:r>
    </w:p>
    <w:p w14:paraId="3A6D18FA" w14:textId="1C50A221" w:rsidR="00E92EC5" w:rsidRDefault="00E92EC5" w:rsidP="00E101B5"/>
    <w:p w14:paraId="066403F1" w14:textId="1C50A221" w:rsidR="00E92EC5" w:rsidRDefault="004853FF" w:rsidP="00E92EC5">
      <w:pPr>
        <w:jc w:val="center"/>
      </w:pPr>
      <w:r>
        <w:rPr>
          <w:noProof/>
          <w:lang w:val="en-SG" w:eastAsia="zh-CN"/>
        </w:rPr>
        <w:drawing>
          <wp:inline distT="0" distB="0" distL="0" distR="0" wp14:anchorId="55C2F90F" wp14:editId="0C32DBAF">
            <wp:extent cx="1430655" cy="1871952"/>
            <wp:effectExtent l="0" t="0" r="0" b="0"/>
            <wp:docPr id="12367454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8">
                      <a:extLst>
                        <a:ext uri="{28A0092B-C50C-407E-A947-70E740481C1C}">
                          <a14:useLocalDpi xmlns:a14="http://schemas.microsoft.com/office/drawing/2010/main" val="0"/>
                        </a:ext>
                      </a:extLst>
                    </a:blip>
                    <a:stretch>
                      <a:fillRect/>
                    </a:stretch>
                  </pic:blipFill>
                  <pic:spPr>
                    <a:xfrm>
                      <a:off x="0" y="0"/>
                      <a:ext cx="1430655" cy="1871952"/>
                    </a:xfrm>
                    <a:prstGeom prst="rect">
                      <a:avLst/>
                    </a:prstGeom>
                  </pic:spPr>
                </pic:pic>
              </a:graphicData>
            </a:graphic>
          </wp:inline>
        </w:drawing>
      </w:r>
    </w:p>
    <w:p w14:paraId="45F7F537" w14:textId="1C50A221" w:rsidR="00E92EC5" w:rsidRPr="00E92EC5" w:rsidRDefault="00E92EC5" w:rsidP="00E92EC5">
      <w:pPr>
        <w:jc w:val="center"/>
        <w:rPr>
          <w:b/>
        </w:rPr>
      </w:pPr>
      <w:r w:rsidRPr="00E92EC5">
        <w:rPr>
          <w:b/>
        </w:rPr>
        <w:t>Fig 2-1 Breakout Game</w:t>
      </w:r>
    </w:p>
    <w:p w14:paraId="54870F74" w14:textId="1C50A221" w:rsidR="00E101B5" w:rsidRDefault="00E101B5" w:rsidP="00E101B5"/>
    <w:p w14:paraId="4A6E0A25" w14:textId="01B221A4" w:rsidR="00FA02FC" w:rsidDel="00367BF5" w:rsidRDefault="00735292" w:rsidP="00E101B5">
      <w:pPr>
        <w:rPr>
          <w:del w:id="20" w:author="Chin Gee Tan" w:date="2020-05-11T20:34:00Z"/>
        </w:rPr>
      </w:pPr>
      <w:r>
        <w:tab/>
        <w:t xml:space="preserve">The </w:t>
      </w:r>
      <w:r w:rsidR="002C47A3">
        <w:t>OpenAI Gym system simulates the Breakout environments, and we decide to select “</w:t>
      </w:r>
      <w:r w:rsidR="002C47A3" w:rsidRPr="002C47A3">
        <w:t>BreakoutDeterministic-v0</w:t>
      </w:r>
      <w:r w:rsidR="002C47A3">
        <w:t>” environment for our system. The Breakout RL system is required to play OpenAI Gym system breakout game to achieve highest marks as it can.</w:t>
      </w:r>
      <w:ins w:id="21" w:author="Chin Gee Tan" w:date="2020-05-11T20:34:00Z">
        <w:r w:rsidR="00367BF5">
          <w:t xml:space="preserve"> </w:t>
        </w:r>
      </w:ins>
    </w:p>
    <w:p w14:paraId="37865F6D" w14:textId="5E9EBA3F" w:rsidR="00954A16" w:rsidRDefault="00954A16" w:rsidP="00E101B5">
      <w:pPr>
        <w:rPr>
          <w:ins w:id="22" w:author="Chin Gee Tan" w:date="2020-05-11T20:35:00Z"/>
        </w:rPr>
      </w:pPr>
      <w:del w:id="23" w:author="Chin Gee Tan" w:date="2020-05-11T20:34:00Z">
        <w:r w:rsidDel="00367BF5">
          <w:tab/>
        </w:r>
      </w:del>
      <w:r>
        <w:t xml:space="preserve">The </w:t>
      </w:r>
      <w:r w:rsidR="00424F9C">
        <w:t xml:space="preserve">Breakout game </w:t>
      </w:r>
      <w:r>
        <w:t xml:space="preserve">problem is abstracted and illustrated </w:t>
      </w:r>
      <w:ins w:id="24" w:author="Chin Gee Tan" w:date="2020-05-11T20:37:00Z">
        <w:r w:rsidR="00A10978">
          <w:t xml:space="preserve">in </w:t>
        </w:r>
      </w:ins>
      <w:del w:id="25" w:author="Chin Gee Tan" w:date="2020-05-11T20:37:00Z">
        <w:r w:rsidDel="00A10978">
          <w:delText>below</w:delText>
        </w:r>
      </w:del>
      <w:ins w:id="26" w:author="Chin Gee Tan" w:date="2020-05-11T20:35:00Z">
        <w:r w:rsidR="00367BF5">
          <w:t>Fig</w:t>
        </w:r>
        <w:r w:rsidR="003C0575">
          <w:t xml:space="preserve"> 2-2</w:t>
        </w:r>
      </w:ins>
      <w:r>
        <w:t>.</w:t>
      </w:r>
      <w:r w:rsidR="009067C8">
        <w:t xml:space="preserve"> </w:t>
      </w:r>
    </w:p>
    <w:p w14:paraId="11F5CD43" w14:textId="77777777" w:rsidR="003C0575" w:rsidRDefault="003C0575" w:rsidP="003C0575">
      <w:pPr>
        <w:rPr>
          <w:moveTo w:id="27" w:author="Chin Gee Tan" w:date="2020-05-11T20:35:00Z"/>
          <w:rFonts w:eastAsia="Cambria" w:cs="Cambria"/>
          <w:b/>
          <w:bCs/>
        </w:rPr>
      </w:pPr>
      <w:moveToRangeStart w:id="28" w:author="Chin Gee Tan" w:date="2020-05-11T20:35:00Z" w:name="move40121755"/>
    </w:p>
    <w:p w14:paraId="319DE8B9" w14:textId="1DD044D4" w:rsidR="003C0575" w:rsidRDefault="003C0575">
      <w:pPr>
        <w:ind w:firstLine="720"/>
        <w:pPrChange w:id="29" w:author="Chin Gee Tan" w:date="2020-05-11T20:35:00Z">
          <w:pPr/>
        </w:pPrChange>
      </w:pPr>
      <w:moveTo w:id="30" w:author="Chin Gee Tan" w:date="2020-05-11T20:35:00Z">
        <w:r>
          <w:rPr>
            <w:rFonts w:eastAsia="Cambria" w:cs="Cambria"/>
            <w:bCs/>
          </w:rPr>
          <w:t>The Breakout RL System choses the action and send to the OpenAI Gym Breakout environment, then the Breakout environment returns back the new state of the Breakout game, and the reward for the action taken. The Breakout RL system is required to achieve highest reword (marks) as it can.</w:t>
        </w:r>
      </w:moveTo>
      <w:moveToRangeEnd w:id="28"/>
    </w:p>
    <w:p w14:paraId="39079E5B" w14:textId="1C50A221" w:rsidR="009067C8" w:rsidRDefault="004853FF" w:rsidP="009067C8">
      <w:pPr>
        <w:jc w:val="center"/>
        <w:rPr>
          <w:rFonts w:eastAsia="Cambria" w:cs="Cambria"/>
          <w:b/>
          <w:bCs/>
        </w:rPr>
      </w:pPr>
      <w:r>
        <w:rPr>
          <w:noProof/>
          <w:lang w:val="en-SG" w:eastAsia="zh-CN"/>
        </w:rPr>
        <w:lastRenderedPageBreak/>
        <w:drawing>
          <wp:inline distT="0" distB="0" distL="0" distR="0" wp14:anchorId="3C769B95" wp14:editId="735F860F">
            <wp:extent cx="3876675" cy="2113490"/>
            <wp:effectExtent l="0" t="0" r="0" b="0"/>
            <wp:docPr id="20249789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944423" cy="2150425"/>
                    </a:xfrm>
                    <a:prstGeom prst="rect">
                      <a:avLst/>
                    </a:prstGeom>
                  </pic:spPr>
                </pic:pic>
              </a:graphicData>
            </a:graphic>
          </wp:inline>
        </w:drawing>
      </w:r>
    </w:p>
    <w:p w14:paraId="7452E704" w14:textId="1C50A221" w:rsidR="009067C8" w:rsidRDefault="00DF3831" w:rsidP="009067C8">
      <w:pPr>
        <w:jc w:val="center"/>
        <w:rPr>
          <w:rFonts w:eastAsia="Cambria" w:cs="Cambria"/>
          <w:b/>
          <w:bCs/>
        </w:rPr>
      </w:pPr>
      <w:r>
        <w:rPr>
          <w:rFonts w:eastAsia="Cambria" w:cs="Cambria"/>
          <w:b/>
          <w:bCs/>
        </w:rPr>
        <w:t>Fig 2-2</w:t>
      </w:r>
      <w:r w:rsidR="009067C8">
        <w:rPr>
          <w:rFonts w:eastAsia="Cambria" w:cs="Cambria"/>
          <w:b/>
          <w:bCs/>
        </w:rPr>
        <w:t xml:space="preserve"> </w:t>
      </w:r>
      <w:r w:rsidR="00424F9C">
        <w:rPr>
          <w:rFonts w:eastAsia="Cambria" w:cs="Cambria"/>
          <w:b/>
          <w:bCs/>
        </w:rPr>
        <w:t>Breakout Game Problem</w:t>
      </w:r>
    </w:p>
    <w:p w14:paraId="2B757C1D" w14:textId="0AB99743" w:rsidR="009067C8" w:rsidDel="003C0575" w:rsidRDefault="009067C8" w:rsidP="002C47A3">
      <w:pPr>
        <w:rPr>
          <w:moveFrom w:id="31" w:author="Chin Gee Tan" w:date="2020-05-11T20:35:00Z"/>
          <w:rFonts w:eastAsia="Cambria" w:cs="Cambria"/>
          <w:b/>
          <w:bCs/>
        </w:rPr>
      </w:pPr>
      <w:moveFromRangeStart w:id="32" w:author="Chin Gee Tan" w:date="2020-05-11T20:35:00Z" w:name="move40121755"/>
    </w:p>
    <w:p w14:paraId="55274185" w14:textId="74F583C1" w:rsidR="00424F9C" w:rsidDel="001D65DA" w:rsidRDefault="00424F9C" w:rsidP="00B940FC">
      <w:pPr>
        <w:ind w:firstLine="720"/>
        <w:rPr>
          <w:moveFrom w:id="33" w:author="Chin Gee Tan" w:date="2020-05-11T20:35:00Z"/>
          <w:rFonts w:eastAsia="Cambria" w:cs="Cambria"/>
          <w:bCs/>
        </w:rPr>
      </w:pPr>
      <w:moveFrom w:id="34" w:author="Chin Gee Tan" w:date="2020-05-11T20:35:00Z">
        <w:r w:rsidDel="003C0575">
          <w:rPr>
            <w:rFonts w:eastAsia="Cambria" w:cs="Cambria"/>
            <w:bCs/>
          </w:rPr>
          <w:t>The Breakout RL System choses the action and send to the OpenAI Gym Breakout environment, then the Breakout environment returns back the new state of the Breakout game, and the reward for the action taken. The Breakout RL system is required to achieve highest reword (marks) as it can.</w:t>
        </w:r>
      </w:moveFrom>
    </w:p>
    <w:moveFromRangeEnd w:id="32"/>
    <w:p w14:paraId="5E09751D" w14:textId="1C50A221" w:rsidR="00424F9C" w:rsidDel="00B2627D" w:rsidRDefault="00424F9C">
      <w:pPr>
        <w:ind w:firstLine="720"/>
        <w:rPr>
          <w:del w:id="35" w:author="Chin Gee Tan" w:date="2020-05-11T20:35:00Z"/>
          <w:rFonts w:eastAsia="Cambria" w:cs="Cambria"/>
          <w:bCs/>
        </w:rPr>
        <w:pPrChange w:id="36" w:author="Chin Gee Tan" w:date="2020-05-11T16:00:00Z">
          <w:pPr/>
        </w:pPrChange>
      </w:pPr>
    </w:p>
    <w:p w14:paraId="2BDEC5A9" w14:textId="1C50A221" w:rsidR="00B940FC" w:rsidRPr="00424F9C" w:rsidRDefault="00B940FC" w:rsidP="00424F9C">
      <w:pPr>
        <w:rPr>
          <w:rFonts w:eastAsia="Cambria" w:cs="Cambria"/>
          <w:bCs/>
        </w:rPr>
      </w:pPr>
    </w:p>
    <w:p w14:paraId="1C519BFE" w14:textId="77777777" w:rsidR="00BB3B34" w:rsidRDefault="009067C8" w:rsidP="00424F9C">
      <w:pPr>
        <w:rPr>
          <w:rFonts w:eastAsia="Cambria" w:cs="Cambria"/>
          <w:b/>
          <w:bCs/>
        </w:rPr>
      </w:pPr>
      <w:del w:id="37" w:author="Chin Gee Tan" w:date="2020-05-11T16:00:00Z">
        <w:r w:rsidDel="00FA02FC">
          <w:rPr>
            <w:rFonts w:eastAsia="Cambria" w:cs="Cambria"/>
            <w:b/>
            <w:bCs/>
          </w:rPr>
          <w:tab/>
        </w:r>
      </w:del>
      <w:r w:rsidR="004853FF">
        <w:rPr>
          <w:noProof/>
          <w:lang w:val="en-SG" w:eastAsia="zh-CN"/>
        </w:rPr>
        <mc:AlternateContent>
          <mc:Choice Requires="wps">
            <w:drawing>
              <wp:inline distT="0" distB="0" distL="0" distR="0" wp14:anchorId="5B7007B5" wp14:editId="73E49899">
                <wp:extent cx="5257800" cy="342900"/>
                <wp:effectExtent l="0" t="0" r="19050" b="19050"/>
                <wp:docPr id="3" name="Text Box 6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95F28BC" w14:textId="77777777" w:rsidR="00CD647E" w:rsidRDefault="00CD647E" w:rsidP="004853FF">
                            <w:r>
                              <w:t>3.0 SOLUTION</w:t>
                            </w:r>
                          </w:p>
                        </w:txbxContent>
                      </wps:txbx>
                      <wps:bodyPr rot="0" vert="horz" wrap="square" lIns="91440" tIns="91440" rIns="91440" bIns="91440" anchor="t" anchorCtr="0" upright="1">
                        <a:noAutofit/>
                      </wps:bodyPr>
                    </wps:wsp>
                  </a:graphicData>
                </a:graphic>
              </wp:inline>
            </w:drawing>
          </mc:Choice>
          <mc:Fallback>
            <w:pict>
              <v:shape w14:anchorId="5B7007B5" id="Text Box 610" o:spid="_x0000_s1031" type="#_x0000_t202" style="width:414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" filled="f">
                <v:path arrowok="t"/>
                <v:textbox inset=",7.2pt,,7.2pt">
                  <w:txbxContent>
                    <w:p w14:paraId="795F28BC" w14:textId="77777777" w:rsidR="00CD647E" w:rsidRDefault="00CD647E" w:rsidP="004853FF">
                      <w:r>
                        <w:t>3.0 SOLUTION</w:t>
                      </w:r>
                    </w:p>
                  </w:txbxContent>
                </v:textbox>
                <w10:anchorlock/>
              </v:shape>
            </w:pict>
          </mc:Fallback>
        </mc:AlternateContent>
      </w:r>
      <w:r w:rsidR="00424F9C">
        <w:rPr>
          <w:rFonts w:eastAsia="Cambria" w:cs="Cambria"/>
          <w:b/>
          <w:bCs/>
        </w:rPr>
        <w:t xml:space="preserve"> </w:t>
      </w:r>
    </w:p>
    <w:p w14:paraId="01DA3093" w14:textId="77777777" w:rsidR="00BB3B34" w:rsidRPr="00954A16" w:rsidRDefault="00954A16" w:rsidP="00E101B5">
      <w:pPr>
        <w:rPr>
          <w:rFonts w:eastAsia="Cambria" w:cs="Cambria"/>
          <w:bCs/>
        </w:rPr>
      </w:pPr>
      <w:r w:rsidRPr="00954A16">
        <w:rPr>
          <w:rFonts w:eastAsia="Cambria" w:cs="Cambria"/>
          <w:bCs/>
        </w:rPr>
        <w:tab/>
      </w:r>
    </w:p>
    <w:p w14:paraId="2A862DF4" w14:textId="32359827" w:rsidR="00954A16" w:rsidRDefault="00954A16" w:rsidP="00B940FC">
      <w:pPr>
        <w:ind w:firstLine="720"/>
        <w:rPr>
          <w:ins w:id="38" w:author="Chin Gee Tan" w:date="2020-05-11T20:36:00Z"/>
          <w:rFonts w:eastAsia="Cambria" w:cs="Cambria"/>
          <w:bCs/>
        </w:rPr>
      </w:pPr>
      <w:r w:rsidRPr="00954A16">
        <w:rPr>
          <w:rFonts w:eastAsia="Cambria" w:cs="Cambria"/>
          <w:bCs/>
        </w:rPr>
        <w:t xml:space="preserve">The </w:t>
      </w:r>
      <w:r>
        <w:rPr>
          <w:rFonts w:eastAsia="Cambria" w:cs="Cambria"/>
          <w:bCs/>
        </w:rPr>
        <w:t>DQN (Deep Q-learning Network) is designed for Breakout RL system to address the</w:t>
      </w:r>
      <w:r w:rsidR="00C06205">
        <w:rPr>
          <w:rFonts w:eastAsia="Cambria" w:cs="Cambria"/>
          <w:bCs/>
        </w:rPr>
        <w:t xml:space="preserve"> issue. The </w:t>
      </w:r>
      <w:r w:rsidR="001F5FCB">
        <w:rPr>
          <w:rFonts w:eastAsia="Cambria" w:cs="Cambria"/>
          <w:bCs/>
        </w:rPr>
        <w:t xml:space="preserve">DQN </w:t>
      </w:r>
      <w:r w:rsidR="00C06205">
        <w:rPr>
          <w:rFonts w:eastAsia="Cambria" w:cs="Cambria"/>
          <w:bCs/>
        </w:rPr>
        <w:t xml:space="preserve">structure is shown </w:t>
      </w:r>
      <w:ins w:id="39" w:author="Chin Gee Tan" w:date="2020-05-11T20:37:00Z">
        <w:r w:rsidR="00A10978">
          <w:rPr>
            <w:rFonts w:eastAsia="Cambria" w:cs="Cambria"/>
            <w:bCs/>
          </w:rPr>
          <w:t xml:space="preserve">in </w:t>
        </w:r>
      </w:ins>
      <w:del w:id="40" w:author="Chin Gee Tan" w:date="2020-05-11T20:37:00Z">
        <w:r w:rsidR="00C06205" w:rsidDel="00A10978">
          <w:rPr>
            <w:rFonts w:eastAsia="Cambria" w:cs="Cambria"/>
            <w:bCs/>
          </w:rPr>
          <w:delText>below</w:delText>
        </w:r>
      </w:del>
      <w:ins w:id="41" w:author="Chin Gee Tan" w:date="2020-05-11T20:36:00Z">
        <w:r w:rsidR="00A10978">
          <w:rPr>
            <w:rFonts w:eastAsia="Cambria" w:cs="Cambria"/>
            <w:bCs/>
          </w:rPr>
          <w:t>Fig 3-1</w:t>
        </w:r>
      </w:ins>
      <w:r w:rsidR="00C06205">
        <w:rPr>
          <w:rFonts w:eastAsia="Cambria" w:cs="Cambria"/>
          <w:bCs/>
        </w:rPr>
        <w:t>.</w:t>
      </w:r>
    </w:p>
    <w:p w14:paraId="3AC1A8DB" w14:textId="77777777" w:rsidR="00A10978" w:rsidRDefault="00A10978" w:rsidP="00B940FC">
      <w:pPr>
        <w:ind w:firstLine="720"/>
        <w:rPr>
          <w:rFonts w:eastAsia="Cambria" w:cs="Cambria"/>
          <w:bCs/>
        </w:rPr>
      </w:pPr>
    </w:p>
    <w:p w14:paraId="68199637" w14:textId="77777777" w:rsidR="00A10978" w:rsidRDefault="00A10978" w:rsidP="00A10978">
      <w:pPr>
        <w:rPr>
          <w:moveTo w:id="42" w:author="Chin Gee Tan" w:date="2020-05-11T20:36:00Z"/>
          <w:rFonts w:eastAsia="Cambria" w:cs="Cambria"/>
          <w:b/>
          <w:bCs/>
        </w:rPr>
      </w:pPr>
      <w:moveToRangeStart w:id="43" w:author="Chin Gee Tan" w:date="2020-05-11T20:36:00Z" w:name="move40121801"/>
      <w:moveTo w:id="44" w:author="Chin Gee Tan" w:date="2020-05-11T20:36:00Z">
        <w:r w:rsidRPr="5B8CC4A8">
          <w:rPr>
            <w:rFonts w:eastAsia="Cambria" w:cs="Cambria"/>
            <w:b/>
            <w:bCs/>
          </w:rPr>
          <w:t xml:space="preserve">3.1 Reasons for Why </w:t>
        </w:r>
        <w:r>
          <w:rPr>
            <w:rFonts w:eastAsia="Cambria" w:cs="Cambria"/>
            <w:b/>
            <w:bCs/>
          </w:rPr>
          <w:t>DQN</w:t>
        </w:r>
        <w:r w:rsidRPr="5B8CC4A8">
          <w:rPr>
            <w:rFonts w:eastAsia="Cambria" w:cs="Cambria"/>
            <w:b/>
            <w:bCs/>
          </w:rPr>
          <w:t xml:space="preserve"> is Suitable to Solve this Problem</w:t>
        </w:r>
      </w:moveTo>
    </w:p>
    <w:p w14:paraId="38A4A089" w14:textId="77777777" w:rsidR="00A10978" w:rsidRDefault="00A10978" w:rsidP="00A10978">
      <w:pPr>
        <w:rPr>
          <w:moveTo w:id="45" w:author="Chin Gee Tan" w:date="2020-05-11T20:36:00Z"/>
        </w:rPr>
      </w:pPr>
    </w:p>
    <w:p w14:paraId="1EAF7878" w14:textId="77777777" w:rsidR="00A10978" w:rsidRDefault="00A10978" w:rsidP="00A10978">
      <w:pPr>
        <w:rPr>
          <w:moveTo w:id="46" w:author="Chin Gee Tan" w:date="2020-05-11T20:36:00Z"/>
        </w:rPr>
      </w:pPr>
      <w:moveTo w:id="47" w:author="Chin Gee Tan" w:date="2020-05-11T20:36:00Z">
        <w:r>
          <w:tab/>
          <w:t>The DQN adopts Q-Learning method to approximate the breakout game state-action pairs Q-function from the interaction with the breakout environment. It will build a table of Q values, Q(s, a) that represents the expected</w:t>
        </w:r>
      </w:moveTo>
    </w:p>
    <w:p w14:paraId="4CAD5F1F" w14:textId="77777777" w:rsidR="00A10978" w:rsidRDefault="00A10978" w:rsidP="00A10978">
      <w:pPr>
        <w:rPr>
          <w:moveTo w:id="48" w:author="Chin Gee Tan" w:date="2020-05-11T20:36:00Z"/>
        </w:rPr>
      </w:pPr>
      <w:moveTo w:id="49" w:author="Chin Gee Tan" w:date="2020-05-11T20:36:00Z">
        <w:r>
          <w:t>reward of Breakout game action “a” at the Breakout environment state “s”. Then it improves on this table by interacting with the Breakout environment until the optimal Q table is found. The optimal Q table provides the optimal policy to play the game and it is improved by learning with more data using deep neural network.</w:t>
        </w:r>
      </w:moveTo>
    </w:p>
    <w:p w14:paraId="322705B3" w14:textId="77777777" w:rsidR="00A10978" w:rsidRDefault="00A10978" w:rsidP="00A10978">
      <w:pPr>
        <w:rPr>
          <w:moveTo w:id="50" w:author="Chin Gee Tan" w:date="2020-05-11T20:36:00Z"/>
        </w:rPr>
      </w:pPr>
    </w:p>
    <w:p w14:paraId="1E126AE9" w14:textId="77777777" w:rsidR="00A10978" w:rsidRDefault="00A10978" w:rsidP="00A10978">
      <w:pPr>
        <w:ind w:firstLine="720"/>
        <w:rPr>
          <w:moveTo w:id="51" w:author="Chin Gee Tan" w:date="2020-05-11T20:36:00Z"/>
        </w:rPr>
      </w:pPr>
      <w:moveTo w:id="52" w:author="Chin Gee Tan" w:date="2020-05-11T20:36:00Z">
        <w:r>
          <w:t xml:space="preserve">The deep learning neural network is proven to be </w:t>
        </w:r>
        <w:r w:rsidRPr="00837C95">
          <w:t>universal function approximator</w:t>
        </w:r>
        <w:r>
          <w:t>, and also it is performed extremely good on image processing. Therefore, the DQN adopts the deep learning neural network to build the optimal Q-learning solution.</w:t>
        </w:r>
      </w:moveTo>
    </w:p>
    <w:p w14:paraId="439C400A" w14:textId="77777777" w:rsidR="00A10978" w:rsidRDefault="00A10978" w:rsidP="00A10978">
      <w:pPr>
        <w:ind w:firstLine="720"/>
        <w:rPr>
          <w:moveTo w:id="53" w:author="Chin Gee Tan" w:date="2020-05-11T20:36:00Z"/>
        </w:rPr>
      </w:pPr>
    </w:p>
    <w:p w14:paraId="5C519FD7" w14:textId="77777777" w:rsidR="00A10978" w:rsidRDefault="00A10978" w:rsidP="00A10978">
      <w:pPr>
        <w:ind w:firstLine="720"/>
        <w:rPr>
          <w:moveTo w:id="54" w:author="Chin Gee Tan" w:date="2020-05-11T20:36:00Z"/>
        </w:rPr>
      </w:pPr>
      <w:moveTo w:id="55" w:author="Chin Gee Tan" w:date="2020-05-11T20:36:00Z">
        <w:r>
          <w:t xml:space="preserve">The conv2D layers in DQN network are used to capture the features of the game screen images since the inputs of the DQN network are the 4 sequential game screen images. The 4 sequential game images represent the game action direction and flow, so it avoids the issue which will be caused by 1 game screen image. </w:t>
        </w:r>
      </w:moveTo>
    </w:p>
    <w:p w14:paraId="426DDDA3" w14:textId="77777777" w:rsidR="00A10978" w:rsidRDefault="00A10978" w:rsidP="00A10978">
      <w:pPr>
        <w:ind w:firstLine="720"/>
        <w:rPr>
          <w:moveTo w:id="56" w:author="Chin Gee Tan" w:date="2020-05-11T20:36:00Z"/>
        </w:rPr>
      </w:pPr>
    </w:p>
    <w:p w14:paraId="0BDC8A96" w14:textId="77777777" w:rsidR="00A10978" w:rsidRDefault="00A10978" w:rsidP="00A10978">
      <w:pPr>
        <w:ind w:firstLine="720"/>
        <w:rPr>
          <w:moveTo w:id="57" w:author="Chin Gee Tan" w:date="2020-05-11T20:36:00Z"/>
        </w:rPr>
      </w:pPr>
      <w:moveTo w:id="58" w:author="Chin Gee Tan" w:date="2020-05-11T20:36:00Z">
        <w:r>
          <w:t>The last dense layer in DQN network outputs vector values which represent all the available actions at the Breakout game. The maximum value within the final output values indicates the corresponding action should be the best action to taken based on DQN network.</w:t>
        </w:r>
      </w:moveTo>
    </w:p>
    <w:moveToRangeEnd w:id="43"/>
    <w:p w14:paraId="789DA61B" w14:textId="1C50A221" w:rsidR="00E92EC5" w:rsidRDefault="00E92EC5" w:rsidP="00B940FC">
      <w:pPr>
        <w:ind w:firstLine="720"/>
        <w:rPr>
          <w:rFonts w:eastAsia="Cambria" w:cs="Cambria"/>
          <w:bCs/>
        </w:rPr>
      </w:pPr>
    </w:p>
    <w:p w14:paraId="52FA610E" w14:textId="1C50A221" w:rsidR="00C06205" w:rsidRDefault="004853FF" w:rsidP="00C06205">
      <w:pPr>
        <w:ind w:firstLine="720"/>
        <w:jc w:val="center"/>
        <w:rPr>
          <w:rFonts w:eastAsia="Cambria" w:cs="Cambria"/>
          <w:bCs/>
        </w:rPr>
      </w:pPr>
      <w:r>
        <w:rPr>
          <w:noProof/>
          <w:lang w:val="en-SG" w:eastAsia="zh-CN"/>
        </w:rPr>
        <w:lastRenderedPageBreak/>
        <w:drawing>
          <wp:inline distT="0" distB="0" distL="0" distR="0" wp14:anchorId="23BF0A5D" wp14:editId="726A5836">
            <wp:extent cx="2590800" cy="7941988"/>
            <wp:effectExtent l="0" t="0" r="0" b="0"/>
            <wp:docPr id="3964756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2594402" cy="7953029"/>
                    </a:xfrm>
                    <a:prstGeom prst="rect">
                      <a:avLst/>
                    </a:prstGeom>
                  </pic:spPr>
                </pic:pic>
              </a:graphicData>
            </a:graphic>
          </wp:inline>
        </w:drawing>
      </w:r>
    </w:p>
    <w:p w14:paraId="6A6A2AAD" w14:textId="1C50A221" w:rsidR="00C06205" w:rsidRDefault="00C06205" w:rsidP="00C06205">
      <w:pPr>
        <w:ind w:firstLine="720"/>
        <w:jc w:val="center"/>
        <w:rPr>
          <w:rFonts w:eastAsia="Cambria" w:cs="Cambria"/>
          <w:b/>
          <w:bCs/>
        </w:rPr>
      </w:pPr>
      <w:r>
        <w:rPr>
          <w:rFonts w:eastAsia="Cambria" w:cs="Cambria"/>
          <w:b/>
          <w:bCs/>
        </w:rPr>
        <w:t xml:space="preserve">Fig 3-1 DQN </w:t>
      </w:r>
      <w:r w:rsidR="00E92EC5">
        <w:rPr>
          <w:rFonts w:eastAsia="Cambria" w:cs="Cambria"/>
          <w:b/>
          <w:bCs/>
        </w:rPr>
        <w:t xml:space="preserve">Network </w:t>
      </w:r>
      <w:r>
        <w:rPr>
          <w:rFonts w:eastAsia="Cambria" w:cs="Cambria"/>
          <w:b/>
          <w:bCs/>
        </w:rPr>
        <w:t>Structure</w:t>
      </w:r>
    </w:p>
    <w:p w14:paraId="05F431D4" w14:textId="1C50A221" w:rsidR="00C06205" w:rsidDel="00A10978" w:rsidRDefault="00C06205" w:rsidP="00E101B5">
      <w:pPr>
        <w:rPr>
          <w:del w:id="59" w:author="Chin Gee Tan" w:date="2020-05-11T20:36:00Z"/>
          <w:rFonts w:eastAsia="Cambria" w:cs="Cambria"/>
          <w:b/>
          <w:bCs/>
        </w:rPr>
      </w:pPr>
    </w:p>
    <w:p w14:paraId="4BD555D3" w14:textId="77777777" w:rsidR="00A10978" w:rsidRDefault="00A10978" w:rsidP="00B940FC">
      <w:pPr>
        <w:ind w:firstLine="720"/>
        <w:rPr>
          <w:ins w:id="60" w:author="Chin Gee Tan" w:date="2020-05-11T20:37:00Z"/>
          <w:rFonts w:eastAsia="Cambria" w:cs="Cambria"/>
          <w:b/>
          <w:bCs/>
        </w:rPr>
      </w:pPr>
    </w:p>
    <w:p w14:paraId="08F92CB7" w14:textId="77777777" w:rsidR="00A10978" w:rsidRDefault="00A10978" w:rsidP="00B940FC">
      <w:pPr>
        <w:ind w:firstLine="720"/>
        <w:rPr>
          <w:ins w:id="61" w:author="Chin Gee Tan" w:date="2020-05-11T20:37:00Z"/>
          <w:rFonts w:eastAsia="Cambria" w:cs="Cambria"/>
          <w:b/>
          <w:bCs/>
        </w:rPr>
      </w:pPr>
    </w:p>
    <w:p w14:paraId="458F145F" w14:textId="77777777" w:rsidR="00A10978" w:rsidRDefault="00A10978" w:rsidP="00B940FC">
      <w:pPr>
        <w:ind w:firstLine="720"/>
        <w:rPr>
          <w:ins w:id="62" w:author="Chin Gee Tan" w:date="2020-05-11T20:37:00Z"/>
          <w:rFonts w:eastAsia="Cambria" w:cs="Cambria"/>
          <w:b/>
          <w:bCs/>
        </w:rPr>
      </w:pPr>
    </w:p>
    <w:p w14:paraId="0428329D" w14:textId="1C50A221" w:rsidR="00C06205" w:rsidDel="00A10978" w:rsidRDefault="00C06205" w:rsidP="00B940FC">
      <w:pPr>
        <w:ind w:firstLine="720"/>
        <w:rPr>
          <w:del w:id="63" w:author="Chin Gee Tan" w:date="2020-05-11T20:36:00Z"/>
          <w:rFonts w:eastAsia="Cambria" w:cs="Cambria"/>
          <w:b/>
          <w:bCs/>
        </w:rPr>
      </w:pPr>
    </w:p>
    <w:p w14:paraId="152A650A" w14:textId="6EF30CA0" w:rsidR="00E101B5" w:rsidDel="00B2627D" w:rsidRDefault="00E101B5" w:rsidP="00E101B5">
      <w:pPr>
        <w:rPr>
          <w:moveFrom w:id="64" w:author="Chin Gee Tan" w:date="2020-05-11T20:36:00Z"/>
          <w:rFonts w:eastAsia="Cambria" w:cs="Cambria"/>
          <w:b/>
          <w:bCs/>
        </w:rPr>
      </w:pPr>
      <w:moveFromRangeStart w:id="65" w:author="Chin Gee Tan" w:date="2020-05-11T20:36:00Z" w:name="move40121801"/>
      <w:moveFrom w:id="66" w:author="Chin Gee Tan" w:date="2020-05-11T20:36:00Z">
        <w:r w:rsidRPr="5B8CC4A8" w:rsidDel="00B2627D">
          <w:rPr>
            <w:rFonts w:eastAsia="Cambria" w:cs="Cambria"/>
            <w:b/>
            <w:bCs/>
          </w:rPr>
          <w:t xml:space="preserve">3.1 Reasons for Why </w:t>
        </w:r>
        <w:r w:rsidR="001F5FCB" w:rsidDel="00B2627D">
          <w:rPr>
            <w:rFonts w:eastAsia="Cambria" w:cs="Cambria"/>
            <w:b/>
            <w:bCs/>
          </w:rPr>
          <w:t>DQN</w:t>
        </w:r>
        <w:r w:rsidRPr="5B8CC4A8" w:rsidDel="00B2627D">
          <w:rPr>
            <w:rFonts w:eastAsia="Cambria" w:cs="Cambria"/>
            <w:b/>
            <w:bCs/>
          </w:rPr>
          <w:t xml:space="preserve"> is Suitable to Solve this Problem</w:t>
        </w:r>
      </w:moveFrom>
    </w:p>
    <w:p w14:paraId="1672E65C" w14:textId="7D384A56" w:rsidR="00E101B5" w:rsidDel="00B2627D" w:rsidRDefault="00E101B5" w:rsidP="00E101B5">
      <w:pPr>
        <w:rPr>
          <w:moveFrom w:id="67" w:author="Chin Gee Tan" w:date="2020-05-11T20:36:00Z"/>
        </w:rPr>
      </w:pPr>
    </w:p>
    <w:p w14:paraId="50FC13F7" w14:textId="5B770836" w:rsidR="000F47D8" w:rsidDel="00B2627D" w:rsidRDefault="001F5FCB" w:rsidP="000F47D8">
      <w:pPr>
        <w:rPr>
          <w:moveFrom w:id="68" w:author="Chin Gee Tan" w:date="2020-05-11T20:36:00Z"/>
        </w:rPr>
      </w:pPr>
      <w:moveFrom w:id="69" w:author="Chin Gee Tan" w:date="2020-05-11T20:36:00Z">
        <w:r w:rsidDel="00B2627D">
          <w:tab/>
        </w:r>
        <w:r w:rsidR="00F01AB5" w:rsidDel="00B2627D">
          <w:t xml:space="preserve">The </w:t>
        </w:r>
        <w:r w:rsidR="000F47D8" w:rsidDel="00B2627D">
          <w:t>DQN adopts Q-Learning method to approximate the breakout game state-action pairs Q-function from the interaction with the breakout environment. It will build a table of Q values, Q(s, a) that represents the expected</w:t>
        </w:r>
      </w:moveFrom>
    </w:p>
    <w:p w14:paraId="124F6D48" w14:textId="0FCA9697" w:rsidR="001D65DA" w:rsidDel="00B2627D" w:rsidRDefault="004853FF" w:rsidP="004853FF">
      <w:pPr>
        <w:rPr>
          <w:moveFrom w:id="70" w:author="Chin Gee Tan" w:date="2020-05-11T20:36:00Z"/>
        </w:rPr>
      </w:pPr>
      <w:moveFrom w:id="71" w:author="Chin Gee Tan" w:date="2020-05-11T20:36:00Z">
        <w:r w:rsidDel="00B2627D">
          <w:t xml:space="preserve">reward of Breakout game action </w:t>
        </w:r>
        <w:r w:rsidR="00371C52" w:rsidDel="00B2627D">
          <w:t>“</w:t>
        </w:r>
        <w:r w:rsidDel="00B2627D">
          <w:t>a</w:t>
        </w:r>
        <w:r w:rsidR="00371C52" w:rsidDel="00B2627D">
          <w:t>”</w:t>
        </w:r>
        <w:r w:rsidDel="00B2627D">
          <w:t xml:space="preserve"> at the Breakout environment state </w:t>
        </w:r>
        <w:r w:rsidR="00371C52" w:rsidDel="00B2627D">
          <w:t>“</w:t>
        </w:r>
        <w:r w:rsidDel="00B2627D">
          <w:t>s</w:t>
        </w:r>
        <w:r w:rsidR="00371C52" w:rsidDel="00B2627D">
          <w:t>”</w:t>
        </w:r>
        <w:r w:rsidDel="00B2627D">
          <w:t>. Then it improves on this table by interacting with the Breakout environment until the optimal Q table is found. The optimal Q table provides the optimal policy to play the game and it is improved by learning with more data using deep neural network.</w:t>
        </w:r>
      </w:moveFrom>
    </w:p>
    <w:p w14:paraId="44CF2502" w14:textId="6951FD1D" w:rsidR="001D65DA" w:rsidDel="00B2627D" w:rsidRDefault="00837C95" w:rsidP="00837C95">
      <w:pPr>
        <w:ind w:firstLine="720"/>
        <w:rPr>
          <w:moveFrom w:id="72" w:author="Chin Gee Tan" w:date="2020-05-11T20:36:00Z"/>
        </w:rPr>
      </w:pPr>
      <w:moveFrom w:id="73" w:author="Chin Gee Tan" w:date="2020-05-11T20:36:00Z">
        <w:r w:rsidDel="00B2627D">
          <w:t xml:space="preserve">The deep learning neural network is proven to be </w:t>
        </w:r>
        <w:r w:rsidRPr="00837C95" w:rsidDel="00B2627D">
          <w:t>universal function approximator</w:t>
        </w:r>
        <w:r w:rsidDel="00B2627D">
          <w:t>, and also it is performed extremely good on image processing. Therefore, the DQN adopts the deep learning neural network to build the optimal Q-learning solution.</w:t>
        </w:r>
      </w:moveFrom>
    </w:p>
    <w:p w14:paraId="729F260D" w14:textId="7CF74CC8" w:rsidR="001D65DA" w:rsidDel="00B2627D" w:rsidRDefault="00F45A15" w:rsidP="00837C95">
      <w:pPr>
        <w:ind w:firstLine="720"/>
        <w:rPr>
          <w:moveFrom w:id="74" w:author="Chin Gee Tan" w:date="2020-05-11T20:36:00Z"/>
        </w:rPr>
      </w:pPr>
      <w:moveFrom w:id="75" w:author="Chin Gee Tan" w:date="2020-05-11T20:36:00Z">
        <w:r w:rsidDel="00B2627D">
          <w:t xml:space="preserve">The conv2D layers in DQN network are used to capture the features of the game screen images since the inputs of the DQN network are the 4 sequential game screen images. The 4 sequential game images represent the game action direction and flow, so it avoids the issue which will be caused by 1 game screen image. </w:t>
        </w:r>
      </w:moveFrom>
    </w:p>
    <w:p w14:paraId="51E96765" w14:textId="0510EF90" w:rsidR="00837C95" w:rsidDel="00B2627D" w:rsidRDefault="00837C95" w:rsidP="00837C95">
      <w:pPr>
        <w:ind w:firstLine="720"/>
        <w:rPr>
          <w:moveFrom w:id="76" w:author="Chin Gee Tan" w:date="2020-05-11T20:36:00Z"/>
        </w:rPr>
      </w:pPr>
      <w:moveFrom w:id="77" w:author="Chin Gee Tan" w:date="2020-05-11T20:36:00Z">
        <w:r w:rsidDel="00B2627D">
          <w:t xml:space="preserve">The last dense layer in DQN network outputs vector values which represent all the available actions at the Breakout game. </w:t>
        </w:r>
        <w:r w:rsidR="008B65C5" w:rsidDel="00B2627D">
          <w:t>The maximum value within the final output values indicates the corresponding action should be the best action to taken based on DQN network.</w:t>
        </w:r>
      </w:moveFrom>
    </w:p>
    <w:moveFromRangeEnd w:id="65"/>
    <w:p w14:paraId="2466DCAE" w14:textId="77777777" w:rsidR="00E101B5" w:rsidRDefault="00E101B5" w:rsidP="00E101B5"/>
    <w:p w14:paraId="192CD216" w14:textId="77777777" w:rsidR="00E101B5" w:rsidRDefault="00E101B5" w:rsidP="00E101B5">
      <w:pPr>
        <w:rPr>
          <w:rFonts w:eastAsia="Cambria" w:cs="Cambria"/>
        </w:rPr>
      </w:pPr>
      <w:r w:rsidRPr="5B8CC4A8">
        <w:rPr>
          <w:rFonts w:eastAsia="Cambria" w:cs="Cambria"/>
          <w:b/>
          <w:bCs/>
        </w:rPr>
        <w:lastRenderedPageBreak/>
        <w:t>3.2 System Design/Model – Components of the System</w:t>
      </w:r>
    </w:p>
    <w:p w14:paraId="6784456B" w14:textId="2EFA1771" w:rsidR="00E101B5" w:rsidRDefault="00E101B5" w:rsidP="00E101B5"/>
    <w:p w14:paraId="4B62217E" w14:textId="3F1DB460" w:rsidR="00CD6E11" w:rsidRDefault="00CD6E11" w:rsidP="00E101B5">
      <w:r>
        <w:tab/>
        <w:t>The Breakout RL system is divided into 3 parts: DQN network model, DQN Agent, and Breakout Game environment. The design is illustrated below</w:t>
      </w:r>
      <w:ins w:id="78" w:author="Chin Gee Tan" w:date="2020-05-11T20:37:00Z">
        <w:r w:rsidR="00A10978">
          <w:t xml:space="preserve"> (Fig 3-2)</w:t>
        </w:r>
      </w:ins>
      <w:r>
        <w:t>.</w:t>
      </w:r>
    </w:p>
    <w:p w14:paraId="1D9ECE9E" w14:textId="4E5F448F" w:rsidR="00CD6E11" w:rsidRDefault="00CD6E11" w:rsidP="00E101B5">
      <w:r>
        <w:tab/>
      </w:r>
    </w:p>
    <w:p w14:paraId="5868193F" w14:textId="0AA9823A" w:rsidR="00E101B5" w:rsidRDefault="00C47E60" w:rsidP="00CD6E11">
      <w:pPr>
        <w:jc w:val="center"/>
      </w:pPr>
      <w:r>
        <w:rPr>
          <w:noProof/>
          <w:lang w:val="en-SG" w:eastAsia="zh-CN"/>
        </w:rPr>
        <mc:AlternateContent>
          <mc:Choice Requires="wps">
            <w:drawing>
              <wp:anchor distT="0" distB="0" distL="114300" distR="114300" simplePos="0" relativeHeight="251658246" behindDoc="0" locked="0" layoutInCell="1" allowOverlap="1" wp14:anchorId="2521AC60" wp14:editId="465815AE">
                <wp:simplePos x="0" y="0"/>
                <wp:positionH relativeFrom="column">
                  <wp:posOffset>3230880</wp:posOffset>
                </wp:positionH>
                <wp:positionV relativeFrom="paragraph">
                  <wp:posOffset>463550</wp:posOffset>
                </wp:positionV>
                <wp:extent cx="205740" cy="320040"/>
                <wp:effectExtent l="19050" t="38100" r="22860" b="60960"/>
                <wp:wrapNone/>
                <wp:docPr id="16" name="Left Arrow 16"/>
                <wp:cNvGraphicFramePr/>
                <a:graphic xmlns:a="http://schemas.openxmlformats.org/drawingml/2006/main">
                  <a:graphicData uri="http://schemas.microsoft.com/office/word/2010/wordprocessingShape">
                    <wps:wsp>
                      <wps:cNvSpPr/>
                      <wps:spPr>
                        <a:xfrm>
                          <a:off x="0" y="0"/>
                          <a:ext cx="205740" cy="320040"/>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type w14:anchorId="6BFF7A9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6" o:spid="_x0000_s1026" type="#_x0000_t66" style="position:absolute;margin-left:254.4pt;margin-top:36.5pt;width:16.2pt;height:25.2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" adj="10800" fillcolor="white [3201]" strokecolor="#70ad47 [3209]" strokeweight="1pt"/>
            </w:pict>
          </mc:Fallback>
        </mc:AlternateContent>
      </w:r>
      <w:r>
        <w:rPr>
          <w:noProof/>
          <w:lang w:val="en-SG" w:eastAsia="zh-CN"/>
        </w:rPr>
        <mc:AlternateContent>
          <mc:Choice Requires="wps">
            <w:drawing>
              <wp:anchor distT="0" distB="0" distL="114300" distR="114300" simplePos="0" relativeHeight="251658245" behindDoc="0" locked="0" layoutInCell="1" allowOverlap="1" wp14:anchorId="631E286B" wp14:editId="49199727">
                <wp:simplePos x="0" y="0"/>
                <wp:positionH relativeFrom="column">
                  <wp:posOffset>1691640</wp:posOffset>
                </wp:positionH>
                <wp:positionV relativeFrom="paragraph">
                  <wp:posOffset>463550</wp:posOffset>
                </wp:positionV>
                <wp:extent cx="205740" cy="320040"/>
                <wp:effectExtent l="19050" t="38100" r="22860" b="60960"/>
                <wp:wrapNone/>
                <wp:docPr id="11" name="Left Arrow 11"/>
                <wp:cNvGraphicFramePr/>
                <a:graphic xmlns:a="http://schemas.openxmlformats.org/drawingml/2006/main">
                  <a:graphicData uri="http://schemas.microsoft.com/office/word/2010/wordprocessingShape">
                    <wps:wsp>
                      <wps:cNvSpPr/>
                      <wps:spPr>
                        <a:xfrm>
                          <a:off x="0" y="0"/>
                          <a:ext cx="205740" cy="320040"/>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0F15A603" id="Left Arrow 11" o:spid="_x0000_s1026" type="#_x0000_t66" style="position:absolute;margin-left:133.2pt;margin-top:36.5pt;width:16.2pt;height:25.2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" adj="10800" fillcolor="white [3201]" strokecolor="#70ad47 [3209]" strokeweight="1pt"/>
            </w:pict>
          </mc:Fallback>
        </mc:AlternateContent>
      </w:r>
      <w:r w:rsidR="003233AC">
        <w:rPr>
          <w:noProof/>
          <w:lang w:val="en-SG" w:eastAsia="zh-CN"/>
        </w:rPr>
        <w:drawing>
          <wp:inline distT="0" distB="0" distL="0" distR="0" wp14:anchorId="31403E62" wp14:editId="27A8B14E">
            <wp:extent cx="4500880" cy="1150620"/>
            <wp:effectExtent l="25400" t="25400" r="33020" b="1778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3F5AB70" w14:textId="4EBBBEF4" w:rsidR="00C47E60" w:rsidRDefault="00C47E60" w:rsidP="00CD6E11">
      <w:pPr>
        <w:jc w:val="center"/>
      </w:pPr>
      <w:r>
        <w:rPr>
          <w:noProof/>
          <w:lang w:val="en-SG" w:eastAsia="zh-CN"/>
        </w:rPr>
        <w:drawing>
          <wp:inline distT="0" distB="0" distL="0" distR="0" wp14:anchorId="7E3A44A8" wp14:editId="5FF57537">
            <wp:extent cx="4541520" cy="541020"/>
            <wp:effectExtent l="0" t="25400" r="17780" b="4318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C9D7E00" w14:textId="65723EB5" w:rsidR="00E101B5" w:rsidRPr="00CD6E11" w:rsidRDefault="00CD6E11" w:rsidP="00CD6E11">
      <w:pPr>
        <w:jc w:val="center"/>
        <w:rPr>
          <w:b/>
        </w:rPr>
      </w:pPr>
      <w:r w:rsidRPr="00CD6E11">
        <w:rPr>
          <w:b/>
        </w:rPr>
        <w:t>Fig 3-2 System Design</w:t>
      </w:r>
    </w:p>
    <w:p w14:paraId="21F623BE" w14:textId="77777777" w:rsidR="00E101B5" w:rsidRDefault="00E101B5" w:rsidP="00E101B5"/>
    <w:p w14:paraId="2B9B930F" w14:textId="77777777" w:rsidR="00CD6E11" w:rsidRDefault="00CD6E11" w:rsidP="00E101B5">
      <w:r>
        <w:tab/>
        <w:t>The DQN network model consists of the core of the solution design which in charge of learning the rules from the Breakout game, and also utilizing the rules to play the game.</w:t>
      </w:r>
    </w:p>
    <w:p w14:paraId="44DC5855" w14:textId="77777777" w:rsidR="00CD6E11" w:rsidRDefault="00CD6E11" w:rsidP="00E101B5"/>
    <w:p w14:paraId="4EE2B213" w14:textId="2E1ACF1F" w:rsidR="00544442" w:rsidRDefault="00CD6E11" w:rsidP="00E101B5">
      <w:r>
        <w:tab/>
        <w:t xml:space="preserve">The Breakout game environment is the pre-built game environment </w:t>
      </w:r>
      <w:r w:rsidR="000D1D6E">
        <w:t>at OpenAI Gym system (</w:t>
      </w:r>
      <w:hyperlink r:id="rId21" w:history="1">
        <w:r w:rsidR="000D1D6E">
          <w:rPr>
            <w:rStyle w:val="Hyperlink"/>
          </w:rPr>
          <w:t>https://gym.openai.com/</w:t>
        </w:r>
      </w:hyperlink>
      <w:r w:rsidR="000D1D6E">
        <w:t xml:space="preserve">), </w:t>
      </w:r>
      <w:r>
        <w:t xml:space="preserve">and </w:t>
      </w:r>
      <w:r w:rsidR="00544442">
        <w:t xml:space="preserve">it will simulate the real </w:t>
      </w:r>
      <w:r w:rsidR="000D1D6E">
        <w:t xml:space="preserve">Breakout </w:t>
      </w:r>
      <w:r w:rsidR="00544442">
        <w:t>game environment.</w:t>
      </w:r>
    </w:p>
    <w:p w14:paraId="35BC0B95" w14:textId="77777777" w:rsidR="00544442" w:rsidRDefault="00544442" w:rsidP="00E101B5"/>
    <w:p w14:paraId="7AC5FC26" w14:textId="381EA74D" w:rsidR="00E101B5" w:rsidRDefault="00544442" w:rsidP="00E101B5">
      <w:r>
        <w:tab/>
        <w:t>The DQN Agent</w:t>
      </w:r>
      <w:r w:rsidR="000D1D6E">
        <w:t xml:space="preserve"> </w:t>
      </w:r>
      <w:r w:rsidR="00B218AA">
        <w:t>is</w:t>
      </w:r>
      <w:r w:rsidR="000D1D6E">
        <w:t xml:space="preserve"> pre-built class at keras-rl package (</w:t>
      </w:r>
      <w:hyperlink r:id="rId22" w:history="1">
        <w:r w:rsidR="000D1D6E">
          <w:rPr>
            <w:rStyle w:val="Hyperlink"/>
          </w:rPr>
          <w:t>https://github.com/keras-rl/keras-rl</w:t>
        </w:r>
      </w:hyperlink>
      <w:r w:rsidR="000D1D6E">
        <w:t>), and it</w:t>
      </w:r>
      <w:r>
        <w:t xml:space="preserve"> connect</w:t>
      </w:r>
      <w:r w:rsidR="00B218AA">
        <w:t>s</w:t>
      </w:r>
      <w:r>
        <w:t xml:space="preserve"> th</w:t>
      </w:r>
      <w:r w:rsidR="00943A4F">
        <w:t>e DQN network and Breakout Game, so it r</w:t>
      </w:r>
      <w:r w:rsidR="00B218AA">
        <w:t>eceives</w:t>
      </w:r>
      <w:r w:rsidR="00943A4F">
        <w:t xml:space="preserve"> </w:t>
      </w:r>
      <w:r w:rsidR="000D1D6E">
        <w:t>the DQN network actions and sen</w:t>
      </w:r>
      <w:r w:rsidR="00B218AA">
        <w:t>ds</w:t>
      </w:r>
      <w:r w:rsidR="00943A4F">
        <w:t xml:space="preserve"> them to Breakout gam</w:t>
      </w:r>
      <w:r w:rsidR="000D1D6E">
        <w:t xml:space="preserve">e environment, also it </w:t>
      </w:r>
      <w:r w:rsidR="00B218AA">
        <w:t>transfers</w:t>
      </w:r>
      <w:r w:rsidR="00943A4F">
        <w:t xml:space="preserve"> back the reward and new state of game to the DQN network.</w:t>
      </w:r>
    </w:p>
    <w:p w14:paraId="1264ACB6" w14:textId="6470868E" w:rsidR="00943A4F" w:rsidDel="00D553C9" w:rsidRDefault="00943A4F" w:rsidP="00E101B5">
      <w:pPr>
        <w:rPr>
          <w:del w:id="79" w:author="Chin Gee Tan" w:date="2020-05-11T20:38:00Z"/>
        </w:rPr>
      </w:pPr>
    </w:p>
    <w:p w14:paraId="4BE6F2CA" w14:textId="77E27525" w:rsidR="00943A4F" w:rsidRDefault="00943A4F" w:rsidP="00E101B5">
      <w:del w:id="80" w:author="Chin Gee Tan" w:date="2020-05-11T20:38:00Z">
        <w:r w:rsidDel="00D553C9">
          <w:tab/>
        </w:r>
      </w:del>
    </w:p>
    <w:p w14:paraId="71E8A876" w14:textId="77777777" w:rsidR="00E101B5" w:rsidRPr="002157BC" w:rsidRDefault="00E101B5" w:rsidP="00E101B5">
      <w:r>
        <w:rPr>
          <w:noProof/>
          <w:lang w:val="en-SG" w:eastAsia="zh-CN"/>
        </w:rPr>
        <mc:AlternateContent>
          <mc:Choice Requires="wps">
            <w:drawing>
              <wp:inline distT="0" distB="0" distL="0" distR="0" wp14:anchorId="5AC04DCA" wp14:editId="10373177">
                <wp:extent cx="5257800" cy="342900"/>
                <wp:effectExtent l="0" t="0" r="19050" b="19050"/>
                <wp:docPr id="4" name="Text Box 5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D52329" w14:textId="77777777" w:rsidR="00E101B5" w:rsidRDefault="00E101B5" w:rsidP="00E101B5">
                            <w:r>
                              <w:t>4.0 RESULTS</w:t>
                            </w:r>
                          </w:p>
                        </w:txbxContent>
                      </wps:txbx>
                      <wps:bodyPr rot="0" vert="horz" wrap="square" lIns="91440" tIns="91440" rIns="91440" bIns="91440" anchor="t" anchorCtr="0" upright="1">
                        <a:noAutofit/>
                      </wps:bodyPr>
                    </wps:wsp>
                  </a:graphicData>
                </a:graphic>
              </wp:inline>
            </w:drawing>
          </mc:Choice>
          <mc:Fallback>
            <w:pict>
              <v:shape w14:anchorId="5AC04DCA" id="Text Box 582" o:spid="_x0000_s1032" type="#_x0000_t202" style="width:414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" filled="f">
                <v:path arrowok="t"/>
                <v:textbox inset=",7.2pt,,7.2pt">
                  <w:txbxContent>
                    <w:p w14:paraId="40D52329" w14:textId="77777777" w:rsidR="00E101B5" w:rsidRDefault="00E101B5" w:rsidP="00E101B5">
                      <w:r>
                        <w:t>4.0 RESULTS</w:t>
                      </w:r>
                    </w:p>
                  </w:txbxContent>
                </v:textbox>
                <w10:anchorlock/>
              </v:shape>
            </w:pict>
          </mc:Fallback>
        </mc:AlternateContent>
      </w:r>
    </w:p>
    <w:p w14:paraId="0593A9F6" w14:textId="77777777" w:rsidR="00E101B5" w:rsidRDefault="00E101B5" w:rsidP="00E101B5"/>
    <w:p w14:paraId="0CEBF5D9" w14:textId="00FBE31D" w:rsidR="00E101B5" w:rsidRDefault="006C7D15" w:rsidP="00E101B5">
      <w:pPr>
        <w:rPr>
          <w:ins w:id="81" w:author="Chin Gee Tan" w:date="2020-05-11T20:38:00Z"/>
        </w:rPr>
      </w:pPr>
      <w:r>
        <w:tab/>
      </w:r>
      <w:ins w:id="82" w:author="Chin Gee Tan" w:date="2020-05-11T16:03:00Z">
        <w:r w:rsidR="00BD17EA">
          <w:t xml:space="preserve">We </w:t>
        </w:r>
        <w:r w:rsidR="005D5668">
          <w:t xml:space="preserve">have </w:t>
        </w:r>
        <w:r w:rsidR="00BD17EA">
          <w:t>managed to</w:t>
        </w:r>
      </w:ins>
      <w:ins w:id="83" w:author="Chin Gee Tan" w:date="2020-05-11T16:04:00Z">
        <w:r w:rsidR="005D5668">
          <w:t xml:space="preserve"> use reinforcement learning to </w:t>
        </w:r>
      </w:ins>
      <w:ins w:id="84" w:author="Chin Gee Tan" w:date="2020-05-11T16:06:00Z">
        <w:r w:rsidR="000E36A4">
          <w:t xml:space="preserve">make a </w:t>
        </w:r>
      </w:ins>
      <w:ins w:id="85" w:author="Chin Gee Tan" w:date="2020-05-11T16:07:00Z">
        <w:r w:rsidR="00AC32A9">
          <w:t xml:space="preserve">classic Atari game plays on its own, without </w:t>
        </w:r>
        <w:r w:rsidR="00486E56">
          <w:t xml:space="preserve">a </w:t>
        </w:r>
        <w:r w:rsidR="00AC32A9">
          <w:t>human</w:t>
        </w:r>
      </w:ins>
      <w:ins w:id="86" w:author="Chin Gee Tan" w:date="2020-05-11T16:08:00Z">
        <w:r w:rsidR="00486E56">
          <w:t xml:space="preserve"> player.</w:t>
        </w:r>
        <w:r w:rsidR="00E9791F">
          <w:t xml:space="preserve"> </w:t>
        </w:r>
      </w:ins>
      <w:r w:rsidR="00153FA2">
        <w:t>After</w:t>
      </w:r>
      <w:r>
        <w:t xml:space="preserve"> </w:t>
      </w:r>
      <w:r w:rsidR="00153FA2">
        <w:t>training for 500</w:t>
      </w:r>
      <w:r w:rsidR="00B920E7">
        <w:t xml:space="preserve">, </w:t>
      </w:r>
      <w:r w:rsidR="00153FA2">
        <w:t xml:space="preserve">000 </w:t>
      </w:r>
      <w:commentRangeStart w:id="87"/>
      <w:commentRangeStart w:id="88"/>
      <w:r w:rsidR="00AC2D41">
        <w:t>steps</w:t>
      </w:r>
      <w:commentRangeEnd w:id="87"/>
      <w:r w:rsidR="009764A5">
        <w:rPr>
          <w:rStyle w:val="CommentReference"/>
        </w:rPr>
        <w:commentReference w:id="87"/>
      </w:r>
      <w:commentRangeEnd w:id="88"/>
      <w:r w:rsidR="004331C0">
        <w:rPr>
          <w:rStyle w:val="CommentReference"/>
        </w:rPr>
        <w:commentReference w:id="88"/>
      </w:r>
      <w:r w:rsidR="00153FA2">
        <w:t>,</w:t>
      </w:r>
      <w:r w:rsidR="001A1EC5">
        <w:t xml:space="preserve"> the Breakout RL System was able to play the game with </w:t>
      </w:r>
      <w:commentRangeStart w:id="90"/>
      <w:ins w:id="91" w:author="Chin Gee Tan" w:date="2020-05-11T16:01:00Z">
        <w:r w:rsidR="00040E63" w:rsidRPr="003745CE">
          <w:rPr>
            <w:color w:val="FF0000"/>
            <w:rPrChange w:id="92" w:author="Chin Gee Tan" w:date="2020-05-11T20:38:00Z">
              <w:rPr/>
            </w:rPrChange>
          </w:rPr>
          <w:t xml:space="preserve">an </w:t>
        </w:r>
      </w:ins>
      <w:r w:rsidR="000E2EC9" w:rsidRPr="003745CE">
        <w:rPr>
          <w:color w:val="FF0000"/>
          <w:rPrChange w:id="93" w:author="Chin Gee Tan" w:date="2020-05-11T20:38:00Z">
            <w:rPr/>
          </w:rPrChange>
        </w:rPr>
        <w:t xml:space="preserve">average </w:t>
      </w:r>
      <w:r w:rsidR="00953272" w:rsidRPr="003745CE">
        <w:rPr>
          <w:color w:val="FF0000"/>
          <w:rPrChange w:id="94" w:author="Chin Gee Tan" w:date="2020-05-11T20:38:00Z">
            <w:rPr/>
          </w:rPrChange>
        </w:rPr>
        <w:t>re</w:t>
      </w:r>
      <w:r w:rsidR="000E2EC9" w:rsidRPr="003745CE">
        <w:rPr>
          <w:color w:val="FF0000"/>
          <w:rPrChange w:id="95" w:author="Chin Gee Tan" w:date="2020-05-11T20:38:00Z">
            <w:rPr/>
          </w:rPrChange>
        </w:rPr>
        <w:t xml:space="preserve">ward marks </w:t>
      </w:r>
      <w:ins w:id="96" w:author="Chin Gee Tan" w:date="2020-05-11T16:01:00Z">
        <w:r w:rsidR="007721B1" w:rsidRPr="003745CE">
          <w:rPr>
            <w:color w:val="FF0000"/>
            <w:rPrChange w:id="97" w:author="Chin Gee Tan" w:date="2020-05-11T20:38:00Z">
              <w:rPr/>
            </w:rPrChange>
          </w:rPr>
          <w:t xml:space="preserve">of </w:t>
        </w:r>
      </w:ins>
      <w:r w:rsidR="00953272" w:rsidRPr="003745CE">
        <w:rPr>
          <w:color w:val="FF0000"/>
          <w:rPrChange w:id="98" w:author="Chin Gee Tan" w:date="2020-05-11T20:38:00Z">
            <w:rPr/>
          </w:rPrChange>
        </w:rPr>
        <w:t>5</w:t>
      </w:r>
      <w:r w:rsidR="00153FA2" w:rsidRPr="003745CE">
        <w:rPr>
          <w:color w:val="FF0000"/>
          <w:rPrChange w:id="99" w:author="Chin Gee Tan" w:date="2020-05-11T20:38:00Z">
            <w:rPr/>
          </w:rPrChange>
        </w:rPr>
        <w:t>.4</w:t>
      </w:r>
      <w:r w:rsidR="00953272" w:rsidRPr="003745CE">
        <w:rPr>
          <w:color w:val="FF0000"/>
          <w:rPrChange w:id="100" w:author="Chin Gee Tan" w:date="2020-05-11T20:38:00Z">
            <w:rPr/>
          </w:rPrChange>
        </w:rPr>
        <w:t>0</w:t>
      </w:r>
      <w:commentRangeEnd w:id="90"/>
      <w:r w:rsidR="000D2456">
        <w:rPr>
          <w:rStyle w:val="CommentReference"/>
        </w:rPr>
        <w:commentReference w:id="90"/>
      </w:r>
      <w:r w:rsidR="00953272" w:rsidRPr="003745CE">
        <w:rPr>
          <w:color w:val="FF0000"/>
          <w:rPrChange w:id="101" w:author="Chin Gee Tan" w:date="2020-05-11T20:38:00Z">
            <w:rPr/>
          </w:rPrChange>
        </w:rPr>
        <w:t xml:space="preserve"> </w:t>
      </w:r>
      <w:r w:rsidR="00953272">
        <w:t>as</w:t>
      </w:r>
      <w:r w:rsidR="001A1EC5">
        <w:t xml:space="preserve"> </w:t>
      </w:r>
      <w:r w:rsidR="00625317">
        <w:t xml:space="preserve">shown </w:t>
      </w:r>
      <w:r w:rsidR="00953272">
        <w:t>in Fig 4-1</w:t>
      </w:r>
      <w:r w:rsidR="00625317">
        <w:t>.</w:t>
      </w:r>
    </w:p>
    <w:p w14:paraId="5F6D7B1C" w14:textId="77777777" w:rsidR="00037328" w:rsidRDefault="00037328" w:rsidP="00E101B5">
      <w:pPr>
        <w:rPr>
          <w:ins w:id="102" w:author="Chin Gee Tan" w:date="2020-05-11T15:59:00Z"/>
        </w:rPr>
      </w:pPr>
    </w:p>
    <w:p w14:paraId="2251D96F" w14:textId="77777777" w:rsidR="003745CE" w:rsidRDefault="003745CE" w:rsidP="003745CE">
      <w:pPr>
        <w:rPr>
          <w:ins w:id="103" w:author="Chin Gee Tan" w:date="2020-05-11T20:38:00Z"/>
          <w:rFonts w:eastAsia="Cambria" w:cs="Cambria"/>
        </w:rPr>
      </w:pPr>
      <w:ins w:id="104" w:author="Chin Gee Tan" w:date="2020-05-11T20:38:00Z">
        <w:r>
          <w:rPr>
            <w:rFonts w:eastAsia="Cambria" w:cs="Cambria"/>
            <w:b/>
            <w:bCs/>
          </w:rPr>
          <w:t>4</w:t>
        </w:r>
        <w:r w:rsidRPr="5B8CC4A8">
          <w:rPr>
            <w:rFonts w:eastAsia="Cambria" w:cs="Cambria"/>
            <w:b/>
            <w:bCs/>
          </w:rPr>
          <w:t>.</w:t>
        </w:r>
        <w:r>
          <w:rPr>
            <w:rFonts w:eastAsia="Cambria" w:cs="Cambria"/>
            <w:b/>
            <w:bCs/>
          </w:rPr>
          <w:t>1</w:t>
        </w:r>
        <w:commentRangeStart w:id="105"/>
        <w:commentRangeStart w:id="106"/>
        <w:commentRangeStart w:id="107"/>
        <w:r w:rsidRPr="5B8CC4A8">
          <w:rPr>
            <w:rFonts w:eastAsia="Cambria" w:cs="Cambria"/>
            <w:b/>
            <w:bCs/>
          </w:rPr>
          <w:t xml:space="preserve"> </w:t>
        </w:r>
        <w:r>
          <w:rPr>
            <w:rFonts w:eastAsia="Cambria" w:cs="Cambria"/>
            <w:b/>
            <w:bCs/>
          </w:rPr>
          <w:t>Findings</w:t>
        </w:r>
        <w:commentRangeEnd w:id="105"/>
        <w:r>
          <w:rPr>
            <w:rStyle w:val="CommentReference"/>
          </w:rPr>
          <w:commentReference w:id="105"/>
        </w:r>
        <w:commentRangeEnd w:id="106"/>
        <w:r>
          <w:rPr>
            <w:rStyle w:val="CommentReference"/>
          </w:rPr>
          <w:commentReference w:id="106"/>
        </w:r>
        <w:commentRangeEnd w:id="107"/>
        <w:r>
          <w:rPr>
            <w:rStyle w:val="CommentReference"/>
          </w:rPr>
          <w:commentReference w:id="107"/>
        </w:r>
      </w:ins>
    </w:p>
    <w:p w14:paraId="390F2B07" w14:textId="77777777" w:rsidR="003745CE" w:rsidRDefault="003745CE" w:rsidP="003745CE">
      <w:pPr>
        <w:rPr>
          <w:ins w:id="109" w:author="Chin Gee Tan" w:date="2020-05-11T20:38:00Z"/>
          <w:noProof/>
        </w:rPr>
      </w:pPr>
    </w:p>
    <w:p w14:paraId="15F27743" w14:textId="77777777" w:rsidR="003745CE" w:rsidRDefault="003745CE" w:rsidP="003745CE">
      <w:pPr>
        <w:rPr>
          <w:ins w:id="110" w:author="Chin Gee Tan" w:date="2020-05-11T20:38:00Z"/>
          <w:noProof/>
        </w:rPr>
      </w:pPr>
      <w:ins w:id="111" w:author="Chin Gee Tan" w:date="2020-05-11T20:38:00Z">
        <w:r>
          <w:rPr>
            <w:noProof/>
          </w:rPr>
          <w:t>4.1.1 Kernel Initialization Parameter</w:t>
        </w:r>
      </w:ins>
    </w:p>
    <w:p w14:paraId="11D5FAB1" w14:textId="77777777" w:rsidR="003745CE" w:rsidRDefault="003745CE" w:rsidP="003745CE">
      <w:pPr>
        <w:rPr>
          <w:ins w:id="112" w:author="Chin Gee Tan" w:date="2020-05-11T20:38:00Z"/>
          <w:noProof/>
        </w:rPr>
      </w:pPr>
      <w:ins w:id="113" w:author="Chin Gee Tan" w:date="2020-05-11T20:38:00Z">
        <w:r>
          <w:rPr>
            <w:noProof/>
          </w:rPr>
          <w:tab/>
          <w:t>We explicitly specified “HE” normalization for the kernel initalization that follow the best practice. However, the training results did not improved much as shown in Fig 4-2. The game rewards are below 6 during training.</w:t>
        </w:r>
      </w:ins>
    </w:p>
    <w:p w14:paraId="21286B5C" w14:textId="77777777" w:rsidR="00D17731" w:rsidRDefault="00D17731" w:rsidP="00E101B5"/>
    <w:p w14:paraId="50597F85" w14:textId="358C458F" w:rsidR="006C7D15" w:rsidDel="00D17731" w:rsidRDefault="00CD647E" w:rsidP="00CD647E">
      <w:pPr>
        <w:jc w:val="center"/>
        <w:rPr>
          <w:del w:id="114" w:author="Chin Gee Tan" w:date="2020-05-11T15:59:00Z"/>
        </w:rPr>
      </w:pPr>
      <w:r w:rsidRPr="00CD647E">
        <w:rPr>
          <w:noProof/>
          <w:lang w:val="en-SG" w:eastAsia="zh-CN"/>
        </w:rPr>
        <w:lastRenderedPageBreak/>
        <w:drawing>
          <wp:inline distT="0" distB="0" distL="0" distR="0" wp14:anchorId="01686B32" wp14:editId="2A512C6F">
            <wp:extent cx="2387600" cy="2474247"/>
            <wp:effectExtent l="0" t="0" r="0" b="2540"/>
            <wp:docPr id="6" name="Picture 6" descr="D:\ISS\MTech2020\ISY5005\ISY5005-SLS\GroupProject\20200503\Boltz_test_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S\MTech2020\ISY5005\ISY5005-SLS\GroupProject\20200503\Boltz_test_result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94605" cy="2481506"/>
                    </a:xfrm>
                    <a:prstGeom prst="rect">
                      <a:avLst/>
                    </a:prstGeom>
                    <a:noFill/>
                    <a:ln>
                      <a:noFill/>
                    </a:ln>
                  </pic:spPr>
                </pic:pic>
              </a:graphicData>
            </a:graphic>
          </wp:inline>
        </w:drawing>
      </w:r>
    </w:p>
    <w:p w14:paraId="61554049" w14:textId="115455EB" w:rsidR="006C7D15" w:rsidRDefault="006C7D15">
      <w:pPr>
        <w:jc w:val="center"/>
      </w:pPr>
    </w:p>
    <w:p w14:paraId="15640EAC" w14:textId="3E989124" w:rsidR="00153FA2" w:rsidRPr="00153FA2" w:rsidRDefault="00153FA2" w:rsidP="00153FA2">
      <w:pPr>
        <w:jc w:val="center"/>
        <w:rPr>
          <w:b/>
        </w:rPr>
      </w:pPr>
      <w:r w:rsidRPr="00153FA2">
        <w:rPr>
          <w:b/>
        </w:rPr>
        <w:t xml:space="preserve">Fig 4-1 Average </w:t>
      </w:r>
      <w:r w:rsidR="00CD647E">
        <w:rPr>
          <w:b/>
        </w:rPr>
        <w:t>Re</w:t>
      </w:r>
      <w:r w:rsidRPr="00153FA2">
        <w:rPr>
          <w:b/>
        </w:rPr>
        <w:t>wards</w:t>
      </w:r>
      <w:r w:rsidR="000E2EC9">
        <w:rPr>
          <w:b/>
        </w:rPr>
        <w:t xml:space="preserve"> Result</w:t>
      </w:r>
    </w:p>
    <w:p w14:paraId="02ED43A9" w14:textId="77777777" w:rsidR="00153FA2" w:rsidDel="007721B1" w:rsidRDefault="00153FA2" w:rsidP="00E101B5">
      <w:pPr>
        <w:rPr>
          <w:del w:id="115" w:author="Chin Gee Tan" w:date="2020-05-11T16:02:00Z"/>
        </w:rPr>
      </w:pPr>
    </w:p>
    <w:p w14:paraId="53433124" w14:textId="77777777" w:rsidR="00E101B5" w:rsidDel="00037328" w:rsidRDefault="00E101B5" w:rsidP="00E101B5">
      <w:pPr>
        <w:rPr>
          <w:del w:id="116" w:author="Chin Gee Tan" w:date="2020-05-11T20:38:00Z"/>
        </w:rPr>
      </w:pPr>
    </w:p>
    <w:p w14:paraId="53C10B77" w14:textId="35CCADC7" w:rsidR="00E101B5" w:rsidDel="003745CE" w:rsidRDefault="00E101B5" w:rsidP="00E101B5">
      <w:pPr>
        <w:rPr>
          <w:del w:id="117" w:author="Chin Gee Tan" w:date="2020-05-11T20:38:00Z"/>
          <w:rFonts w:eastAsia="Cambria" w:cs="Cambria"/>
        </w:rPr>
      </w:pPr>
      <w:del w:id="118" w:author="Chin Gee Tan" w:date="2020-05-11T20:38:00Z">
        <w:r w:rsidDel="003745CE">
          <w:rPr>
            <w:rFonts w:eastAsia="Cambria" w:cs="Cambria"/>
            <w:b/>
            <w:bCs/>
          </w:rPr>
          <w:delText>4</w:delText>
        </w:r>
        <w:r w:rsidRPr="5B8CC4A8" w:rsidDel="003745CE">
          <w:rPr>
            <w:rFonts w:eastAsia="Cambria" w:cs="Cambria"/>
            <w:b/>
            <w:bCs/>
          </w:rPr>
          <w:delText>.</w:delText>
        </w:r>
        <w:r w:rsidDel="003745CE">
          <w:rPr>
            <w:rFonts w:eastAsia="Cambria" w:cs="Cambria"/>
            <w:b/>
            <w:bCs/>
          </w:rPr>
          <w:delText>1</w:delText>
        </w:r>
        <w:commentRangeStart w:id="119"/>
        <w:commentRangeStart w:id="120"/>
        <w:commentRangeStart w:id="121"/>
        <w:r w:rsidRPr="5B8CC4A8" w:rsidDel="003745CE">
          <w:rPr>
            <w:rFonts w:eastAsia="Cambria" w:cs="Cambria"/>
            <w:b/>
            <w:bCs/>
          </w:rPr>
          <w:delText xml:space="preserve"> </w:delText>
        </w:r>
        <w:r w:rsidDel="003745CE">
          <w:rPr>
            <w:rFonts w:eastAsia="Cambria" w:cs="Cambria"/>
            <w:b/>
            <w:bCs/>
          </w:rPr>
          <w:delText>Findings</w:delText>
        </w:r>
        <w:commentRangeEnd w:id="119"/>
        <w:r w:rsidR="00AA18EF" w:rsidDel="003745CE">
          <w:rPr>
            <w:rStyle w:val="CommentReference"/>
          </w:rPr>
          <w:commentReference w:id="119"/>
        </w:r>
        <w:commentRangeEnd w:id="120"/>
        <w:r w:rsidR="004331C0" w:rsidDel="003745CE">
          <w:rPr>
            <w:rStyle w:val="CommentReference"/>
          </w:rPr>
          <w:commentReference w:id="120"/>
        </w:r>
        <w:commentRangeEnd w:id="121"/>
        <w:r w:rsidR="004331C0" w:rsidDel="003745CE">
          <w:rPr>
            <w:rStyle w:val="CommentReference"/>
          </w:rPr>
          <w:commentReference w:id="121"/>
        </w:r>
      </w:del>
    </w:p>
    <w:p w14:paraId="600CD29A" w14:textId="08337FF7" w:rsidR="00442535" w:rsidDel="003745CE" w:rsidRDefault="00442535" w:rsidP="00E101B5">
      <w:pPr>
        <w:rPr>
          <w:del w:id="123" w:author="Chin Gee Tan" w:date="2020-05-11T20:38:00Z"/>
          <w:noProof/>
        </w:rPr>
      </w:pPr>
    </w:p>
    <w:p w14:paraId="03E1EC0C" w14:textId="665F24EF" w:rsidR="00E101B5" w:rsidDel="003745CE" w:rsidRDefault="00186C3F" w:rsidP="00E101B5">
      <w:pPr>
        <w:rPr>
          <w:del w:id="124" w:author="Chin Gee Tan" w:date="2020-05-11T20:38:00Z"/>
          <w:noProof/>
        </w:rPr>
      </w:pPr>
      <w:del w:id="125" w:author="Chin Gee Tan" w:date="2020-05-11T20:38:00Z">
        <w:r w:rsidDel="003745CE">
          <w:rPr>
            <w:noProof/>
          </w:rPr>
          <w:delText xml:space="preserve">4.1.1 </w:delText>
        </w:r>
        <w:r w:rsidR="008F27DA" w:rsidDel="003745CE">
          <w:rPr>
            <w:noProof/>
          </w:rPr>
          <w:delText xml:space="preserve">Kernel Initialization </w:delText>
        </w:r>
        <w:r w:rsidR="00DF3831" w:rsidDel="003745CE">
          <w:rPr>
            <w:noProof/>
          </w:rPr>
          <w:delText>Parameter</w:delText>
        </w:r>
      </w:del>
    </w:p>
    <w:p w14:paraId="1436488F" w14:textId="00BE5F12" w:rsidR="00186C3F" w:rsidDel="003745CE" w:rsidRDefault="00186C3F" w:rsidP="00E101B5">
      <w:pPr>
        <w:rPr>
          <w:del w:id="126" w:author="Chin Gee Tan" w:date="2020-05-11T20:38:00Z"/>
          <w:noProof/>
        </w:rPr>
      </w:pPr>
      <w:del w:id="127" w:author="Chin Gee Tan" w:date="2020-05-11T20:38:00Z">
        <w:r w:rsidDel="003745CE">
          <w:rPr>
            <w:noProof/>
          </w:rPr>
          <w:tab/>
        </w:r>
      </w:del>
      <w:del w:id="128" w:author="Chin Gee Tan" w:date="2020-05-11T16:22:00Z">
        <w:r w:rsidDel="009F334F">
          <w:rPr>
            <w:noProof/>
          </w:rPr>
          <w:delText xml:space="preserve">The </w:delText>
        </w:r>
        <w:r w:rsidR="008F27DA" w:rsidDel="009F334F">
          <w:rPr>
            <w:noProof/>
          </w:rPr>
          <w:delText>kernel initalization</w:delText>
        </w:r>
        <w:r w:rsidR="00DF3831" w:rsidDel="009F334F">
          <w:rPr>
            <w:noProof/>
          </w:rPr>
          <w:delText xml:space="preserve"> </w:delText>
        </w:r>
        <w:r w:rsidR="003D0B74" w:rsidDel="009F334F">
          <w:rPr>
            <w:noProof/>
          </w:rPr>
          <w:delText>is</w:delText>
        </w:r>
        <w:r w:rsidR="008F27DA" w:rsidDel="009F334F">
          <w:rPr>
            <w:noProof/>
          </w:rPr>
          <w:delText xml:space="preserve"> </w:delText>
        </w:r>
        <w:r w:rsidR="003D0B74" w:rsidDel="009F334F">
          <w:rPr>
            <w:noProof/>
          </w:rPr>
          <w:delText>explicitly specified</w:delText>
        </w:r>
        <w:r w:rsidR="008F27DA" w:rsidDel="009F334F">
          <w:rPr>
            <w:noProof/>
          </w:rPr>
          <w:delText xml:space="preserve"> to “HE”</w:delText>
        </w:r>
        <w:r w:rsidR="00DF3831" w:rsidDel="009F334F">
          <w:rPr>
            <w:noProof/>
          </w:rPr>
          <w:delText xml:space="preserve"> normalization</w:delText>
        </w:r>
        <w:r w:rsidR="003D0B74" w:rsidDel="009F334F">
          <w:rPr>
            <w:noProof/>
          </w:rPr>
          <w:delText xml:space="preserve"> to follow the best practice</w:delText>
        </w:r>
        <w:r w:rsidR="00DF3831" w:rsidDel="009F334F">
          <w:rPr>
            <w:noProof/>
          </w:rPr>
          <w:delText xml:space="preserve">, </w:delText>
        </w:r>
        <w:r w:rsidR="003D0B74" w:rsidDel="009F334F">
          <w:rPr>
            <w:noProof/>
          </w:rPr>
          <w:delText>and</w:delText>
        </w:r>
        <w:r w:rsidR="00DF3831" w:rsidDel="009F334F">
          <w:rPr>
            <w:noProof/>
          </w:rPr>
          <w:delText xml:space="preserve"> the training results </w:delText>
        </w:r>
        <w:r w:rsidR="003D0B74" w:rsidDel="009F334F">
          <w:rPr>
            <w:noProof/>
          </w:rPr>
          <w:delText>do</w:delText>
        </w:r>
        <w:r w:rsidR="00DF3831" w:rsidDel="009F334F">
          <w:rPr>
            <w:noProof/>
          </w:rPr>
          <w:delText xml:space="preserve"> not </w:delText>
        </w:r>
        <w:r w:rsidR="00AF01A3" w:rsidDel="009F334F">
          <w:rPr>
            <w:noProof/>
          </w:rPr>
          <w:delText>improve</w:delText>
        </w:r>
        <w:r w:rsidR="00DF3831" w:rsidDel="009F334F">
          <w:rPr>
            <w:noProof/>
          </w:rPr>
          <w:delText xml:space="preserve"> much</w:delText>
        </w:r>
        <w:r w:rsidR="00AF01A3" w:rsidDel="009F334F">
          <w:rPr>
            <w:noProof/>
          </w:rPr>
          <w:delText xml:space="preserve"> </w:delText>
        </w:r>
      </w:del>
      <w:del w:id="129" w:author="Chin Gee Tan" w:date="2020-05-11T20:38:00Z">
        <w:r w:rsidR="00AF01A3" w:rsidDel="003745CE">
          <w:rPr>
            <w:noProof/>
          </w:rPr>
          <w:delText>as</w:delText>
        </w:r>
        <w:r w:rsidR="00DF3831" w:rsidDel="003745CE">
          <w:rPr>
            <w:noProof/>
          </w:rPr>
          <w:delText xml:space="preserve"> shown </w:delText>
        </w:r>
        <w:r w:rsidR="0028359A" w:rsidDel="003745CE">
          <w:rPr>
            <w:noProof/>
          </w:rPr>
          <w:delText>in Fig 4-2</w:delText>
        </w:r>
        <w:r w:rsidR="00AF01A3" w:rsidDel="003745CE">
          <w:rPr>
            <w:noProof/>
          </w:rPr>
          <w:delText>. The</w:delText>
        </w:r>
        <w:r w:rsidR="00DF3831" w:rsidDel="003745CE">
          <w:rPr>
            <w:noProof/>
          </w:rPr>
          <w:delText xml:space="preserve"> game </w:delText>
        </w:r>
        <w:r w:rsidR="00AF01A3" w:rsidDel="003745CE">
          <w:rPr>
            <w:noProof/>
          </w:rPr>
          <w:delText>re</w:delText>
        </w:r>
        <w:r w:rsidR="00DF3831" w:rsidDel="003745CE">
          <w:rPr>
            <w:noProof/>
          </w:rPr>
          <w:delText xml:space="preserve">wards are below 6 </w:delText>
        </w:r>
        <w:r w:rsidR="00532D60" w:rsidDel="003745CE">
          <w:rPr>
            <w:noProof/>
          </w:rPr>
          <w:delText>during</w:delText>
        </w:r>
        <w:r w:rsidR="00DF3831" w:rsidDel="003745CE">
          <w:rPr>
            <w:noProof/>
          </w:rPr>
          <w:delText xml:space="preserve"> training.</w:delText>
        </w:r>
      </w:del>
    </w:p>
    <w:p w14:paraId="533DD49A" w14:textId="77777777" w:rsidR="00186C3F" w:rsidRDefault="00186C3F" w:rsidP="00E101B5">
      <w:pPr>
        <w:rPr>
          <w:noProof/>
        </w:rPr>
      </w:pPr>
    </w:p>
    <w:p w14:paraId="7A35F8F6" w14:textId="545CE58A" w:rsidR="00186C3F" w:rsidRDefault="00186C3F" w:rsidP="00186C3F">
      <w:pPr>
        <w:jc w:val="center"/>
        <w:rPr>
          <w:noProof/>
        </w:rPr>
      </w:pPr>
      <w:r>
        <w:rPr>
          <w:noProof/>
          <w:lang w:val="en-SG" w:eastAsia="zh-CN"/>
        </w:rPr>
        <w:drawing>
          <wp:inline distT="0" distB="0" distL="0" distR="0" wp14:anchorId="209436E6" wp14:editId="45B2828C">
            <wp:extent cx="3648990" cy="2933700"/>
            <wp:effectExtent l="0" t="0" r="0" b="0"/>
            <wp:docPr id="8763016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8">
                      <a:extLst>
                        <a:ext uri="{28A0092B-C50C-407E-A947-70E740481C1C}">
                          <a14:useLocalDpi xmlns:a14="http://schemas.microsoft.com/office/drawing/2010/main" val="0"/>
                        </a:ext>
                      </a:extLst>
                    </a:blip>
                    <a:stretch>
                      <a:fillRect/>
                    </a:stretch>
                  </pic:blipFill>
                  <pic:spPr>
                    <a:xfrm>
                      <a:off x="0" y="0"/>
                      <a:ext cx="3665425" cy="2946914"/>
                    </a:xfrm>
                    <a:prstGeom prst="rect">
                      <a:avLst/>
                    </a:prstGeom>
                  </pic:spPr>
                </pic:pic>
              </a:graphicData>
            </a:graphic>
          </wp:inline>
        </w:drawing>
      </w:r>
    </w:p>
    <w:p w14:paraId="30CFF9CD" w14:textId="0404E233" w:rsidR="00DF3831" w:rsidRPr="00DF3831" w:rsidRDefault="00DF3831" w:rsidP="00186C3F">
      <w:pPr>
        <w:jc w:val="center"/>
        <w:rPr>
          <w:b/>
          <w:noProof/>
        </w:rPr>
      </w:pPr>
      <w:r w:rsidRPr="00DF3831">
        <w:rPr>
          <w:b/>
          <w:noProof/>
        </w:rPr>
        <w:t>Fig 4-2 Kernel Initialization He Normalization</w:t>
      </w:r>
    </w:p>
    <w:p w14:paraId="0D292DFA" w14:textId="6EE1AC2C" w:rsidR="00E101B5" w:rsidDel="00445DF4" w:rsidRDefault="00E101B5" w:rsidP="00E101B5">
      <w:pPr>
        <w:rPr>
          <w:del w:id="130" w:author="Chin Gee Tan" w:date="2020-05-11T16:22:00Z"/>
          <w:noProof/>
        </w:rPr>
      </w:pPr>
    </w:p>
    <w:p w14:paraId="6296FE15" w14:textId="77777777" w:rsidR="003D0B74" w:rsidRDefault="003D0B74" w:rsidP="00E101B5">
      <w:pPr>
        <w:rPr>
          <w:noProof/>
        </w:rPr>
      </w:pPr>
    </w:p>
    <w:p w14:paraId="5530C3F7" w14:textId="4CC2D1B3" w:rsidR="00DF3831" w:rsidRDefault="00DF3831" w:rsidP="00DF3831">
      <w:pPr>
        <w:rPr>
          <w:noProof/>
        </w:rPr>
      </w:pPr>
      <w:r>
        <w:rPr>
          <w:noProof/>
        </w:rPr>
        <w:t>4.1.2 DQN Agent T</w:t>
      </w:r>
      <w:r w:rsidRPr="00DF3831">
        <w:rPr>
          <w:noProof/>
        </w:rPr>
        <w:t>arget</w:t>
      </w:r>
      <w:r>
        <w:rPr>
          <w:noProof/>
        </w:rPr>
        <w:t xml:space="preserve"> M</w:t>
      </w:r>
      <w:r w:rsidRPr="00DF3831">
        <w:rPr>
          <w:noProof/>
        </w:rPr>
        <w:t>odel</w:t>
      </w:r>
      <w:r>
        <w:rPr>
          <w:noProof/>
        </w:rPr>
        <w:t xml:space="preserve"> U</w:t>
      </w:r>
      <w:r w:rsidRPr="00DF3831">
        <w:rPr>
          <w:noProof/>
        </w:rPr>
        <w:t>pdate</w:t>
      </w:r>
    </w:p>
    <w:p w14:paraId="0AE74596" w14:textId="7F470C2F" w:rsidR="00DF3831" w:rsidRPr="00A73D0D" w:rsidRDefault="00DF3831" w:rsidP="00E101B5">
      <w:pPr>
        <w:rPr>
          <w:b/>
        </w:rPr>
      </w:pPr>
      <w:r>
        <w:rPr>
          <w:noProof/>
        </w:rPr>
        <w:tab/>
        <w:t xml:space="preserve">This </w:t>
      </w:r>
      <w:r w:rsidRPr="00DF3831">
        <w:rPr>
          <w:noProof/>
        </w:rPr>
        <w:t xml:space="preserve">controls how often the </w:t>
      </w:r>
      <w:r>
        <w:rPr>
          <w:noProof/>
        </w:rPr>
        <w:t xml:space="preserve">DQN network </w:t>
      </w:r>
      <w:r w:rsidRPr="00DF3831">
        <w:rPr>
          <w:noProof/>
        </w:rPr>
        <w:t>is updated.</w:t>
      </w:r>
      <w:r>
        <w:rPr>
          <w:noProof/>
        </w:rPr>
        <w:t xml:space="preserve"> </w:t>
      </w:r>
      <w:r w:rsidR="003D0B74">
        <w:rPr>
          <w:noProof/>
        </w:rPr>
        <w:t xml:space="preserve">We have </w:t>
      </w:r>
      <w:r>
        <w:rPr>
          <w:noProof/>
        </w:rPr>
        <w:t>changed</w:t>
      </w:r>
      <w:r w:rsidR="003D0B74">
        <w:rPr>
          <w:noProof/>
        </w:rPr>
        <w:t xml:space="preserve"> its value</w:t>
      </w:r>
      <w:r>
        <w:rPr>
          <w:noProof/>
        </w:rPr>
        <w:t xml:space="preserve"> from 0.01 to 10</w:t>
      </w:r>
      <w:ins w:id="131" w:author="Chin Gee Tan" w:date="2020-05-11T16:25:00Z">
        <w:r w:rsidR="00B761D9">
          <w:rPr>
            <w:noProof/>
          </w:rPr>
          <w:t>,</w:t>
        </w:r>
      </w:ins>
      <w:r>
        <w:rPr>
          <w:noProof/>
        </w:rPr>
        <w:t>0</w:t>
      </w:r>
      <w:r w:rsidR="0045234B">
        <w:rPr>
          <w:noProof/>
        </w:rPr>
        <w:t>0</w:t>
      </w:r>
      <w:r w:rsidR="003D0B74">
        <w:rPr>
          <w:noProof/>
        </w:rPr>
        <w:t xml:space="preserve">0 to follow the Google </w:t>
      </w:r>
      <w:r w:rsidR="003D0B74" w:rsidRPr="003D0B74">
        <w:rPr>
          <w:noProof/>
        </w:rPr>
        <w:t>DeepMind code</w:t>
      </w:r>
      <w:r w:rsidR="003D0B74">
        <w:rPr>
          <w:noProof/>
        </w:rPr>
        <w:t xml:space="preserve"> based on the blog (</w:t>
      </w:r>
      <w:hyperlink r:id="rId29" w:history="1">
        <w:r w:rsidR="003D0B74">
          <w:rPr>
            <w:rStyle w:val="Hyperlink"/>
          </w:rPr>
          <w:t>https://towardsdatascience.com/tutorial-double-deep-q-learning-with-dueling-network-architectures-4c1b3fb7f756</w:t>
        </w:r>
      </w:hyperlink>
      <w:r w:rsidR="003D0B74">
        <w:t>).</w:t>
      </w:r>
    </w:p>
    <w:p w14:paraId="331246A0" w14:textId="411913CD" w:rsidR="002B3E59" w:rsidRDefault="002B3E59" w:rsidP="00E101B5">
      <w:pPr>
        <w:rPr>
          <w:noProof/>
        </w:rPr>
      </w:pPr>
    </w:p>
    <w:p w14:paraId="3B824298" w14:textId="13ED28AB" w:rsidR="002B3E59" w:rsidRDefault="00D1015B" w:rsidP="00E101B5">
      <w:pPr>
        <w:rPr>
          <w:noProof/>
        </w:rPr>
      </w:pPr>
      <w:r>
        <w:rPr>
          <w:noProof/>
        </w:rPr>
        <w:t>4.1.3 Policy</w:t>
      </w:r>
    </w:p>
    <w:p w14:paraId="51437415" w14:textId="313DE9D7" w:rsidR="00D1015B" w:rsidRDefault="00D1015B" w:rsidP="00E101B5">
      <w:pPr>
        <w:rPr>
          <w:noProof/>
        </w:rPr>
      </w:pPr>
      <w:r>
        <w:rPr>
          <w:noProof/>
        </w:rPr>
        <w:tab/>
      </w:r>
      <w:r w:rsidR="00A52DBD">
        <w:rPr>
          <w:noProof/>
        </w:rPr>
        <w:t>The policy definition code is shown below, and we have learned that th</w:t>
      </w:r>
      <w:r>
        <w:rPr>
          <w:noProof/>
        </w:rPr>
        <w:t xml:space="preserve">e policy makes the </w:t>
      </w:r>
      <w:r w:rsidR="00E95FF1">
        <w:rPr>
          <w:noProof/>
        </w:rPr>
        <w:t xml:space="preserve">most </w:t>
      </w:r>
      <w:r>
        <w:rPr>
          <w:noProof/>
        </w:rPr>
        <w:t>signi</w:t>
      </w:r>
      <w:r w:rsidR="00E95FF1">
        <w:rPr>
          <w:noProof/>
        </w:rPr>
        <w:t>ficant difference</w:t>
      </w:r>
      <w:r w:rsidR="000B2A72">
        <w:rPr>
          <w:noProof/>
        </w:rPr>
        <w:t>s</w:t>
      </w:r>
      <w:r w:rsidR="00A52DBD">
        <w:rPr>
          <w:noProof/>
        </w:rPr>
        <w:t xml:space="preserve"> on the system results. We have tested for </w:t>
      </w:r>
      <w:r w:rsidR="00C53F41">
        <w:rPr>
          <w:noProof/>
        </w:rPr>
        <w:t>A</w:t>
      </w:r>
      <w:r w:rsidR="00C53F41" w:rsidRPr="00D1015B">
        <w:rPr>
          <w:noProof/>
        </w:rPr>
        <w:t xml:space="preserve">nnealing </w:t>
      </w:r>
      <w:r w:rsidR="00B404D2">
        <w:rPr>
          <w:noProof/>
        </w:rPr>
        <w:t>E</w:t>
      </w:r>
      <w:r w:rsidRPr="00D1015B">
        <w:rPr>
          <w:noProof/>
        </w:rPr>
        <w:t xml:space="preserve">psilon </w:t>
      </w:r>
      <w:r w:rsidR="00B404D2">
        <w:rPr>
          <w:noProof/>
        </w:rPr>
        <w:t>G</w:t>
      </w:r>
      <w:r w:rsidRPr="00D1015B">
        <w:rPr>
          <w:noProof/>
        </w:rPr>
        <w:t xml:space="preserve">reedy </w:t>
      </w:r>
      <w:ins w:id="132" w:author="Chin Gee Tan" w:date="2020-05-11T19:06:00Z">
        <w:r w:rsidR="00B25A62">
          <w:rPr>
            <w:noProof/>
          </w:rPr>
          <w:t>P</w:t>
        </w:r>
      </w:ins>
      <w:del w:id="133" w:author="Chin Gee Tan" w:date="2020-05-11T19:06:00Z">
        <w:r w:rsidDel="00B25A62">
          <w:rPr>
            <w:noProof/>
          </w:rPr>
          <w:delText>p</w:delText>
        </w:r>
      </w:del>
      <w:r>
        <w:rPr>
          <w:noProof/>
        </w:rPr>
        <w:t>olicy</w:t>
      </w:r>
      <w:r w:rsidR="00A52DBD">
        <w:rPr>
          <w:noProof/>
        </w:rPr>
        <w:t xml:space="preserve"> and </w:t>
      </w:r>
      <w:r w:rsidR="00875C82" w:rsidRPr="00875C82">
        <w:rPr>
          <w:noProof/>
        </w:rPr>
        <w:t>Boltzmann Q Policy</w:t>
      </w:r>
      <w:r w:rsidR="00A52DBD">
        <w:rPr>
          <w:noProof/>
        </w:rPr>
        <w:t>, and the training re</w:t>
      </w:r>
      <w:ins w:id="134" w:author="Chin Gee Tan" w:date="2020-05-11T16:26:00Z">
        <w:r w:rsidR="000A54D6">
          <w:rPr>
            <w:noProof/>
          </w:rPr>
          <w:t>sults</w:t>
        </w:r>
      </w:ins>
      <w:del w:id="135" w:author="Chin Gee Tan" w:date="2020-05-11T16:26:00Z">
        <w:r w:rsidR="00A52DBD" w:rsidDel="000A54D6">
          <w:rPr>
            <w:noProof/>
          </w:rPr>
          <w:delText>sutls</w:delText>
        </w:r>
      </w:del>
      <w:r w:rsidR="00A52DBD">
        <w:rPr>
          <w:noProof/>
        </w:rPr>
        <w:t xml:space="preserve"> are</w:t>
      </w:r>
      <w:r w:rsidR="00875C82">
        <w:rPr>
          <w:noProof/>
        </w:rPr>
        <w:t xml:space="preserve"> shown in Fig 4-</w:t>
      </w:r>
      <w:r w:rsidR="00A52DBD">
        <w:rPr>
          <w:noProof/>
        </w:rPr>
        <w:t>3 and Fig 4-4</w:t>
      </w:r>
      <w:r w:rsidR="00875C82">
        <w:rPr>
          <w:noProof/>
        </w:rPr>
        <w:t>.</w:t>
      </w:r>
    </w:p>
    <w:p w14:paraId="3F195969" w14:textId="0DE3035B" w:rsidR="00453B52" w:rsidRDefault="0026483A" w:rsidP="00D06038">
      <w:pPr>
        <w:rPr>
          <w:ins w:id="136" w:author="Chin Gee Tan" w:date="2020-05-11T20:39:00Z"/>
          <w:noProof/>
        </w:rPr>
      </w:pPr>
      <w:r>
        <w:rPr>
          <w:noProof/>
        </w:rPr>
        <w:tab/>
      </w:r>
    </w:p>
    <w:p w14:paraId="0262DEDF" w14:textId="77777777" w:rsidR="00037328" w:rsidRDefault="00037328" w:rsidP="00D06038">
      <w:pPr>
        <w:rPr>
          <w:ins w:id="137" w:author="Chin Gee Tan" w:date="2020-05-11T20:39:00Z"/>
          <w:noProof/>
        </w:rPr>
      </w:pPr>
    </w:p>
    <w:p w14:paraId="53285D97" w14:textId="77777777" w:rsidR="00037328" w:rsidRDefault="00037328" w:rsidP="00D06038">
      <w:pPr>
        <w:rPr>
          <w:ins w:id="138" w:author="Chin Gee Tan" w:date="2020-05-11T20:39:00Z"/>
          <w:noProof/>
        </w:rPr>
      </w:pPr>
    </w:p>
    <w:p w14:paraId="3974A7D0" w14:textId="77777777" w:rsidR="00037328" w:rsidRDefault="00037328" w:rsidP="00D06038">
      <w:pPr>
        <w:rPr>
          <w:noProof/>
        </w:rPr>
      </w:pPr>
    </w:p>
    <w:p w14:paraId="6DC8AB09" w14:textId="77777777" w:rsidR="00453B52" w:rsidRDefault="00453B52" w:rsidP="001F4922">
      <w:pPr>
        <w:pBdr>
          <w:top w:val="dashed" w:sz="4" w:space="1" w:color="auto"/>
          <w:left w:val="dashed" w:sz="4" w:space="4" w:color="auto"/>
          <w:bottom w:val="dashed" w:sz="4" w:space="1" w:color="auto"/>
          <w:right w:val="dashed" w:sz="4" w:space="4" w:color="auto"/>
        </w:pBdr>
        <w:rPr>
          <w:noProof/>
        </w:rPr>
      </w:pPr>
      <w:r>
        <w:rPr>
          <w:noProof/>
        </w:rPr>
        <w:lastRenderedPageBreak/>
        <w:t xml:space="preserve">policy = LinearAnnealedPolicy(EpsGreedyQPolicy(), </w:t>
      </w:r>
    </w:p>
    <w:p w14:paraId="4656600C" w14:textId="77777777" w:rsidR="00453B52" w:rsidRDefault="00453B52" w:rsidP="001F4922">
      <w:pPr>
        <w:pBdr>
          <w:top w:val="dashed" w:sz="4" w:space="1" w:color="auto"/>
          <w:left w:val="dashed" w:sz="4" w:space="4" w:color="auto"/>
          <w:bottom w:val="dashed" w:sz="4" w:space="1" w:color="auto"/>
          <w:right w:val="dashed" w:sz="4" w:space="4" w:color="auto"/>
        </w:pBdr>
        <w:rPr>
          <w:noProof/>
        </w:rPr>
      </w:pPr>
      <w:r>
        <w:rPr>
          <w:noProof/>
        </w:rPr>
        <w:t xml:space="preserve">                                      attr='eps', </w:t>
      </w:r>
    </w:p>
    <w:p w14:paraId="7AAF75DC" w14:textId="77777777" w:rsidR="00453B52" w:rsidRDefault="00453B52" w:rsidP="001F4922">
      <w:pPr>
        <w:pBdr>
          <w:top w:val="dashed" w:sz="4" w:space="1" w:color="auto"/>
          <w:left w:val="dashed" w:sz="4" w:space="4" w:color="auto"/>
          <w:bottom w:val="dashed" w:sz="4" w:space="1" w:color="auto"/>
          <w:right w:val="dashed" w:sz="4" w:space="4" w:color="auto"/>
        </w:pBdr>
        <w:rPr>
          <w:noProof/>
        </w:rPr>
      </w:pPr>
      <w:r>
        <w:rPr>
          <w:noProof/>
        </w:rPr>
        <w:t xml:space="preserve">                                      value_max=1., </w:t>
      </w:r>
    </w:p>
    <w:p w14:paraId="38498065" w14:textId="77777777" w:rsidR="00453B52" w:rsidRDefault="00453B52" w:rsidP="001F4922">
      <w:pPr>
        <w:pBdr>
          <w:top w:val="dashed" w:sz="4" w:space="1" w:color="auto"/>
          <w:left w:val="dashed" w:sz="4" w:space="4" w:color="auto"/>
          <w:bottom w:val="dashed" w:sz="4" w:space="1" w:color="auto"/>
          <w:right w:val="dashed" w:sz="4" w:space="4" w:color="auto"/>
        </w:pBdr>
        <w:rPr>
          <w:noProof/>
        </w:rPr>
      </w:pPr>
      <w:r>
        <w:rPr>
          <w:noProof/>
        </w:rPr>
        <w:t xml:space="preserve">                                      value_min=.1, </w:t>
      </w:r>
    </w:p>
    <w:p w14:paraId="76CF65C0" w14:textId="77777777" w:rsidR="00453B52" w:rsidRDefault="00453B52" w:rsidP="001F4922">
      <w:pPr>
        <w:pBdr>
          <w:top w:val="dashed" w:sz="4" w:space="1" w:color="auto"/>
          <w:left w:val="dashed" w:sz="4" w:space="4" w:color="auto"/>
          <w:bottom w:val="dashed" w:sz="4" w:space="1" w:color="auto"/>
          <w:right w:val="dashed" w:sz="4" w:space="4" w:color="auto"/>
        </w:pBdr>
        <w:rPr>
          <w:noProof/>
        </w:rPr>
      </w:pPr>
      <w:r>
        <w:rPr>
          <w:noProof/>
        </w:rPr>
        <w:t xml:space="preserve">                                      value_test=.05,</w:t>
      </w:r>
    </w:p>
    <w:p w14:paraId="3E635D5D" w14:textId="0D7F6666" w:rsidR="00453B52" w:rsidDel="00A024BD" w:rsidRDefault="00453B52" w:rsidP="001F4922">
      <w:pPr>
        <w:pBdr>
          <w:top w:val="dashed" w:sz="4" w:space="1" w:color="auto"/>
          <w:left w:val="dashed" w:sz="4" w:space="4" w:color="auto"/>
          <w:bottom w:val="dashed" w:sz="4" w:space="1" w:color="auto"/>
          <w:right w:val="dashed" w:sz="4" w:space="4" w:color="auto"/>
        </w:pBdr>
        <w:rPr>
          <w:del w:id="139" w:author="Chin Gee Tan" w:date="2020-05-11T16:28:00Z"/>
          <w:noProof/>
        </w:rPr>
      </w:pPr>
      <w:r>
        <w:rPr>
          <w:noProof/>
        </w:rPr>
        <w:t xml:space="preserve">                                      nb_steps=1000000)</w:t>
      </w:r>
    </w:p>
    <w:p w14:paraId="1D0D7732" w14:textId="77777777" w:rsidR="00D06038" w:rsidRDefault="00D06038" w:rsidP="001F4922">
      <w:pPr>
        <w:pBdr>
          <w:top w:val="dashed" w:sz="4" w:space="1" w:color="auto"/>
          <w:left w:val="dashed" w:sz="4" w:space="4" w:color="auto"/>
          <w:bottom w:val="dashed" w:sz="4" w:space="1" w:color="auto"/>
          <w:right w:val="dashed" w:sz="4" w:space="4" w:color="auto"/>
        </w:pBdr>
        <w:rPr>
          <w:noProof/>
        </w:rPr>
      </w:pPr>
    </w:p>
    <w:p w14:paraId="49217DEF" w14:textId="45EF3D1A" w:rsidR="00832338" w:rsidRDefault="00832338" w:rsidP="00832338">
      <w:pPr>
        <w:rPr>
          <w:noProof/>
        </w:rPr>
      </w:pPr>
      <w:r>
        <w:rPr>
          <w:noProof/>
        </w:rPr>
        <w:tab/>
      </w:r>
    </w:p>
    <w:p w14:paraId="3261FE2C" w14:textId="5917577A" w:rsidR="00781375" w:rsidRDefault="00A52DBD">
      <w:pPr>
        <w:ind w:firstLine="720"/>
        <w:rPr>
          <w:ins w:id="140" w:author="Chin Gee Tan" w:date="2020-05-11T16:34:00Z"/>
          <w:noProof/>
        </w:rPr>
        <w:pPrChange w:id="141" w:author="Chin Gee Tan" w:date="2020-05-11T18:38:00Z">
          <w:pPr/>
        </w:pPrChange>
      </w:pPr>
      <w:r>
        <w:rPr>
          <w:noProof/>
        </w:rPr>
        <w:t>The E</w:t>
      </w:r>
      <w:r w:rsidRPr="00D1015B">
        <w:rPr>
          <w:noProof/>
        </w:rPr>
        <w:t xml:space="preserve">psilon </w:t>
      </w:r>
      <w:r>
        <w:rPr>
          <w:noProof/>
        </w:rPr>
        <w:t>G</w:t>
      </w:r>
      <w:r w:rsidRPr="00D1015B">
        <w:rPr>
          <w:noProof/>
        </w:rPr>
        <w:t xml:space="preserve">reedy </w:t>
      </w:r>
      <w:ins w:id="142" w:author="Chin Gee Tan" w:date="2020-05-11T19:00:00Z">
        <w:r w:rsidR="00326491">
          <w:rPr>
            <w:noProof/>
          </w:rPr>
          <w:t>P</w:t>
        </w:r>
      </w:ins>
      <w:del w:id="143" w:author="Chin Gee Tan" w:date="2020-05-11T19:00:00Z">
        <w:r w:rsidDel="00326491">
          <w:rPr>
            <w:noProof/>
          </w:rPr>
          <w:delText>p</w:delText>
        </w:r>
      </w:del>
      <w:r>
        <w:rPr>
          <w:noProof/>
        </w:rPr>
        <w:t>olicy selects the action with highest Q value and only select</w:t>
      </w:r>
      <w:ins w:id="144" w:author="Chin Gee Tan" w:date="2020-05-11T16:29:00Z">
        <w:r w:rsidR="00566CD9">
          <w:rPr>
            <w:noProof/>
          </w:rPr>
          <w:t>s</w:t>
        </w:r>
      </w:ins>
      <w:r>
        <w:rPr>
          <w:noProof/>
        </w:rPr>
        <w:t xml:space="preserve"> random action </w:t>
      </w:r>
      <w:ins w:id="145" w:author="Chin Gee Tan" w:date="2020-05-11T16:30:00Z">
        <w:r w:rsidR="00643C76">
          <w:rPr>
            <w:noProof/>
          </w:rPr>
          <w:t xml:space="preserve">with a </w:t>
        </w:r>
        <w:r w:rsidR="00721508">
          <w:rPr>
            <w:noProof/>
          </w:rPr>
          <w:t xml:space="preserve">specfied probability given by </w:t>
        </w:r>
      </w:ins>
      <w:del w:id="146" w:author="Chin Gee Tan" w:date="2020-05-11T16:30:00Z">
        <w:r w:rsidDel="00643C76">
          <w:rPr>
            <w:noProof/>
          </w:rPr>
          <w:delText xml:space="preserve">in </w:delText>
        </w:r>
      </w:del>
      <w:del w:id="147" w:author="Chin Gee Tan" w:date="2020-05-11T16:31:00Z">
        <w:r w:rsidDel="00721508">
          <w:rPr>
            <w:noProof/>
          </w:rPr>
          <w:delText xml:space="preserve">certain probablilty as </w:delText>
        </w:r>
      </w:del>
      <w:r>
        <w:rPr>
          <w:noProof/>
        </w:rPr>
        <w:t xml:space="preserve">“eps”. </w:t>
      </w:r>
      <w:ins w:id="148" w:author="Chin Gee Tan" w:date="2020-05-11T16:31:00Z">
        <w:r w:rsidR="00147C1B">
          <w:rPr>
            <w:noProof/>
          </w:rPr>
          <w:t>There is no change in the value of “eps”</w:t>
        </w:r>
        <w:r w:rsidR="00A458C5">
          <w:rPr>
            <w:noProof/>
          </w:rPr>
          <w:t xml:space="preserve"> </w:t>
        </w:r>
      </w:ins>
      <w:ins w:id="149" w:author="Chin Gee Tan" w:date="2020-05-11T16:32:00Z">
        <w:r w:rsidR="00A458C5">
          <w:rPr>
            <w:noProof/>
          </w:rPr>
          <w:t xml:space="preserve">during training. </w:t>
        </w:r>
      </w:ins>
      <w:ins w:id="150" w:author="Chin Gee Tan" w:date="2020-05-11T16:33:00Z">
        <w:r w:rsidR="007C659B">
          <w:rPr>
            <w:noProof/>
          </w:rPr>
          <w:t>On the other hand, t</w:t>
        </w:r>
      </w:ins>
      <w:ins w:id="151" w:author="Chin Gee Tan" w:date="2020-05-11T16:32:00Z">
        <w:r w:rsidR="009273D2">
          <w:rPr>
            <w:noProof/>
          </w:rPr>
          <w:t xml:space="preserve">he </w:t>
        </w:r>
        <w:r w:rsidR="00FE65CB">
          <w:rPr>
            <w:noProof/>
          </w:rPr>
          <w:t>anne</w:t>
        </w:r>
      </w:ins>
      <w:ins w:id="152" w:author="Chin Gee Tan" w:date="2020-05-11T16:33:00Z">
        <w:r w:rsidR="00FE65CB">
          <w:rPr>
            <w:noProof/>
          </w:rPr>
          <w:t xml:space="preserve">aling policy </w:t>
        </w:r>
      </w:ins>
      <w:ins w:id="153" w:author="Chin Gee Tan" w:date="2020-05-11T16:34:00Z">
        <w:r w:rsidR="00781375">
          <w:rPr>
            <w:noProof/>
          </w:rPr>
          <w:t xml:space="preserve">allows </w:t>
        </w:r>
      </w:ins>
      <w:ins w:id="154" w:author="Chin Gee Tan" w:date="2020-05-11T18:35:00Z">
        <w:r w:rsidR="000C5BD3">
          <w:rPr>
            <w:noProof/>
          </w:rPr>
          <w:t xml:space="preserve">the </w:t>
        </w:r>
      </w:ins>
      <w:ins w:id="155" w:author="Chin Gee Tan" w:date="2020-05-11T16:34:00Z">
        <w:r w:rsidR="00781375">
          <w:rPr>
            <w:noProof/>
          </w:rPr>
          <w:t xml:space="preserve">control </w:t>
        </w:r>
      </w:ins>
      <w:ins w:id="156" w:author="Chin Gee Tan" w:date="2020-05-11T18:36:00Z">
        <w:r w:rsidR="000903F0">
          <w:rPr>
            <w:noProof/>
          </w:rPr>
          <w:t xml:space="preserve">of </w:t>
        </w:r>
      </w:ins>
      <w:ins w:id="157" w:author="Chin Gee Tan" w:date="2020-05-11T16:34:00Z">
        <w:r w:rsidR="00781375">
          <w:rPr>
            <w:noProof/>
          </w:rPr>
          <w:t>the values of “eps” from 1.0 to 0.1 in 1 million steps.</w:t>
        </w:r>
      </w:ins>
      <w:ins w:id="158" w:author="Chin Gee Tan" w:date="2020-05-11T18:39:00Z">
        <w:r w:rsidR="00433A57">
          <w:rPr>
            <w:noProof/>
          </w:rPr>
          <w:t xml:space="preserve"> Therefore, </w:t>
        </w:r>
      </w:ins>
      <w:ins w:id="159" w:author="Chin Gee Tan" w:date="2020-05-11T16:34:00Z">
        <w:r w:rsidR="00781375">
          <w:rPr>
            <w:noProof/>
          </w:rPr>
          <w:t xml:space="preserve">the action taken at the beginning </w:t>
        </w:r>
      </w:ins>
      <w:ins w:id="160" w:author="Chin Gee Tan" w:date="2020-05-11T18:39:00Z">
        <w:r w:rsidR="008B6B4F">
          <w:rPr>
            <w:noProof/>
          </w:rPr>
          <w:t xml:space="preserve">of training </w:t>
        </w:r>
        <w:r w:rsidR="005B5067">
          <w:rPr>
            <w:noProof/>
          </w:rPr>
          <w:t xml:space="preserve">will </w:t>
        </w:r>
        <w:r w:rsidR="00710BC7">
          <w:rPr>
            <w:noProof/>
          </w:rPr>
          <w:t xml:space="preserve">include more </w:t>
        </w:r>
      </w:ins>
      <w:ins w:id="161" w:author="Chin Gee Tan" w:date="2020-05-11T16:34:00Z">
        <w:r w:rsidR="00781375">
          <w:rPr>
            <w:noProof/>
          </w:rPr>
          <w:t xml:space="preserve">exploration (high value of “eps”), and gradually the action will </w:t>
        </w:r>
      </w:ins>
      <w:ins w:id="162" w:author="Chin Gee Tan" w:date="2020-05-11T18:40:00Z">
        <w:r w:rsidR="00377036">
          <w:rPr>
            <w:noProof/>
          </w:rPr>
          <w:t>mo</w:t>
        </w:r>
        <w:r w:rsidR="00C34B50">
          <w:rPr>
            <w:noProof/>
          </w:rPr>
          <w:t xml:space="preserve">ve </w:t>
        </w:r>
      </w:ins>
      <w:ins w:id="163" w:author="Chin Gee Tan" w:date="2020-05-11T16:34:00Z">
        <w:r w:rsidR="00781375">
          <w:rPr>
            <w:noProof/>
          </w:rPr>
          <w:t>toward</w:t>
        </w:r>
      </w:ins>
      <w:ins w:id="164" w:author="Chin Gee Tan" w:date="2020-05-11T18:41:00Z">
        <w:r w:rsidR="00D75850">
          <w:rPr>
            <w:noProof/>
          </w:rPr>
          <w:t xml:space="preserve"> </w:t>
        </w:r>
      </w:ins>
      <w:ins w:id="165" w:author="Chin Gee Tan" w:date="2020-05-11T18:40:00Z">
        <w:r w:rsidR="00D75850">
          <w:rPr>
            <w:noProof/>
          </w:rPr>
          <w:t>e</w:t>
        </w:r>
      </w:ins>
      <w:ins w:id="166" w:author="Chin Gee Tan" w:date="2020-05-11T16:34:00Z">
        <w:r w:rsidR="00781375">
          <w:rPr>
            <w:noProof/>
          </w:rPr>
          <w:t xml:space="preserve">xploitation </w:t>
        </w:r>
      </w:ins>
      <w:ins w:id="167" w:author="Chin Gee Tan" w:date="2020-05-11T18:41:00Z">
        <w:r w:rsidR="009B6665">
          <w:rPr>
            <w:noProof/>
          </w:rPr>
          <w:t xml:space="preserve">by </w:t>
        </w:r>
      </w:ins>
      <w:ins w:id="168" w:author="Chin Gee Tan" w:date="2020-05-11T16:34:00Z">
        <w:r w:rsidR="00781375">
          <w:rPr>
            <w:noProof/>
          </w:rPr>
          <w:t>f</w:t>
        </w:r>
      </w:ins>
      <w:ins w:id="169" w:author="Chin Gee Tan" w:date="2020-05-11T18:41:00Z">
        <w:r w:rsidR="009B6665">
          <w:rPr>
            <w:noProof/>
          </w:rPr>
          <w:t>o</w:t>
        </w:r>
      </w:ins>
      <w:ins w:id="170" w:author="Chin Gee Tan" w:date="2020-05-11T16:34:00Z">
        <w:r w:rsidR="00781375">
          <w:rPr>
            <w:noProof/>
          </w:rPr>
          <w:t>llow</w:t>
        </w:r>
      </w:ins>
      <w:ins w:id="171" w:author="Chin Gee Tan" w:date="2020-05-11T18:41:00Z">
        <w:r w:rsidR="009B6665">
          <w:rPr>
            <w:noProof/>
          </w:rPr>
          <w:t>ing</w:t>
        </w:r>
      </w:ins>
      <w:ins w:id="172" w:author="Chin Gee Tan" w:date="2020-05-11T16:34:00Z">
        <w:r w:rsidR="00781375">
          <w:rPr>
            <w:noProof/>
          </w:rPr>
          <w:t xml:space="preserve"> </w:t>
        </w:r>
      </w:ins>
      <w:ins w:id="173" w:author="Chin Gee Tan" w:date="2020-05-11T18:41:00Z">
        <w:r w:rsidR="00C363BA">
          <w:rPr>
            <w:noProof/>
          </w:rPr>
          <w:t xml:space="preserve">actions with the highest </w:t>
        </w:r>
      </w:ins>
      <w:ins w:id="174" w:author="Chin Gee Tan" w:date="2020-05-11T16:34:00Z">
        <w:r w:rsidR="00781375">
          <w:rPr>
            <w:noProof/>
          </w:rPr>
          <w:t xml:space="preserve">Q value (low value of “eps”). </w:t>
        </w:r>
      </w:ins>
    </w:p>
    <w:p w14:paraId="0B70537C" w14:textId="352DA00E" w:rsidR="00A52DBD" w:rsidDel="00781375" w:rsidRDefault="00A52DBD">
      <w:pPr>
        <w:rPr>
          <w:del w:id="175" w:author="Chin Gee Tan" w:date="2020-05-11T16:34:00Z"/>
          <w:noProof/>
        </w:rPr>
        <w:pPrChange w:id="176" w:author="Chin Gee Tan" w:date="2020-05-11T16:34:00Z">
          <w:pPr>
            <w:ind w:firstLine="720"/>
          </w:pPr>
        </w:pPrChange>
      </w:pPr>
      <w:del w:id="177" w:author="Chin Gee Tan" w:date="2020-05-11T16:32:00Z">
        <w:r w:rsidDel="00A458C5">
          <w:rPr>
            <w:noProof/>
          </w:rPr>
          <w:delText>T</w:delText>
        </w:r>
      </w:del>
      <w:del w:id="178" w:author="Chin Gee Tan" w:date="2020-05-11T16:34:00Z">
        <w:r w:rsidDel="00781375">
          <w:rPr>
            <w:noProof/>
          </w:rPr>
          <w:delText xml:space="preserve">he anneling policy controls the value of “eps” from 1.0 to 0.1 in 1 million steps. So the action taken at the beginning towards the exploration (high value of “eps”), and gradually the action will toward the exploitation and fllow the Q value (low value of “eps”). </w:delText>
        </w:r>
      </w:del>
    </w:p>
    <w:p w14:paraId="0516E279" w14:textId="77777777" w:rsidR="007500F7" w:rsidRDefault="007500F7" w:rsidP="00D54539">
      <w:pPr>
        <w:ind w:firstLine="720"/>
        <w:rPr>
          <w:ins w:id="179" w:author="Chin Gee Tan" w:date="2020-05-11T16:29:00Z"/>
          <w:noProof/>
        </w:rPr>
      </w:pPr>
    </w:p>
    <w:p w14:paraId="51ED6EDF" w14:textId="7C7673E3" w:rsidR="00DC4BB7" w:rsidRDefault="00832338" w:rsidP="00D54539">
      <w:pPr>
        <w:ind w:firstLine="720"/>
        <w:rPr>
          <w:ins w:id="180" w:author="Chin Gee Tan" w:date="2020-05-11T18:58:00Z"/>
          <w:noProof/>
        </w:rPr>
      </w:pPr>
      <w:r>
        <w:rPr>
          <w:noProof/>
        </w:rPr>
        <w:t xml:space="preserve">The Boltzmann Q Policy </w:t>
      </w:r>
      <w:ins w:id="181" w:author="Chin Gee Tan" w:date="2020-05-11T19:00:00Z">
        <w:r w:rsidR="00BC4486">
          <w:rPr>
            <w:noProof/>
          </w:rPr>
          <w:t xml:space="preserve">chooses </w:t>
        </w:r>
        <w:r w:rsidR="00461444">
          <w:rPr>
            <w:noProof/>
          </w:rPr>
          <w:t xml:space="preserve">its </w:t>
        </w:r>
        <w:r w:rsidR="00B2572E">
          <w:rPr>
            <w:noProof/>
          </w:rPr>
          <w:t>action</w:t>
        </w:r>
        <w:r w:rsidR="00461444">
          <w:rPr>
            <w:noProof/>
          </w:rPr>
          <w:t xml:space="preserve"> based on </w:t>
        </w:r>
        <w:r w:rsidR="00AD3312">
          <w:rPr>
            <w:noProof/>
          </w:rPr>
          <w:t xml:space="preserve">a </w:t>
        </w:r>
      </w:ins>
      <w:ins w:id="182" w:author="Chin Gee Tan" w:date="2020-05-11T19:01:00Z">
        <w:r w:rsidR="00AD3312">
          <w:rPr>
            <w:noProof/>
          </w:rPr>
          <w:t xml:space="preserve">weighted probabilities </w:t>
        </w:r>
        <w:r w:rsidR="00606EFF">
          <w:rPr>
            <w:noProof/>
          </w:rPr>
          <w:t xml:space="preserve">of </w:t>
        </w:r>
      </w:ins>
      <w:ins w:id="183" w:author="Chin Gee Tan" w:date="2020-05-11T19:04:00Z">
        <w:r w:rsidR="00960811">
          <w:rPr>
            <w:noProof/>
          </w:rPr>
          <w:t xml:space="preserve">all actions’ </w:t>
        </w:r>
      </w:ins>
      <w:ins w:id="184" w:author="Chin Gee Tan" w:date="2020-05-11T19:03:00Z">
        <w:r w:rsidR="004C1876">
          <w:rPr>
            <w:noProof/>
          </w:rPr>
          <w:t>estimated Q-values</w:t>
        </w:r>
      </w:ins>
      <w:ins w:id="185" w:author="Chin Gee Tan" w:date="2020-05-11T19:06:00Z">
        <w:r w:rsidR="007A1F50">
          <w:rPr>
            <w:noProof/>
          </w:rPr>
          <w:t xml:space="preserve">, instead of </w:t>
        </w:r>
        <w:r w:rsidR="0060126B">
          <w:rPr>
            <w:noProof/>
          </w:rPr>
          <w:t xml:space="preserve">the </w:t>
        </w:r>
        <w:r w:rsidR="00247BD8">
          <w:rPr>
            <w:noProof/>
          </w:rPr>
          <w:t>binary</w:t>
        </w:r>
        <w:r w:rsidR="00460D44">
          <w:rPr>
            <w:noProof/>
          </w:rPr>
          <w:t xml:space="preserve"> distinction </w:t>
        </w:r>
        <w:r w:rsidR="001158BF">
          <w:rPr>
            <w:noProof/>
          </w:rPr>
          <w:t>that</w:t>
        </w:r>
      </w:ins>
      <w:ins w:id="186" w:author="Chin Gee Tan" w:date="2020-05-11T19:07:00Z">
        <w:r w:rsidR="00F469B8">
          <w:rPr>
            <w:noProof/>
          </w:rPr>
          <w:t xml:space="preserve"> E</w:t>
        </w:r>
        <w:r w:rsidR="00F469B8" w:rsidRPr="00D1015B">
          <w:rPr>
            <w:noProof/>
          </w:rPr>
          <w:t xml:space="preserve">psilon </w:t>
        </w:r>
        <w:r w:rsidR="00F469B8">
          <w:rPr>
            <w:noProof/>
          </w:rPr>
          <w:t>G</w:t>
        </w:r>
        <w:r w:rsidR="00F469B8" w:rsidRPr="00D1015B">
          <w:rPr>
            <w:noProof/>
          </w:rPr>
          <w:t xml:space="preserve">reedy </w:t>
        </w:r>
        <w:r w:rsidR="00F469B8">
          <w:rPr>
            <w:noProof/>
          </w:rPr>
          <w:t xml:space="preserve">Policy employs to guide its </w:t>
        </w:r>
        <w:r w:rsidR="004A64E3">
          <w:rPr>
            <w:noProof/>
          </w:rPr>
          <w:t>selection of action.</w:t>
        </w:r>
      </w:ins>
      <w:ins w:id="187" w:author="Chin Gee Tan" w:date="2020-05-11T19:10:00Z">
        <w:r w:rsidR="00C74D1E">
          <w:rPr>
            <w:noProof/>
          </w:rPr>
          <w:t xml:space="preserve"> </w:t>
        </w:r>
      </w:ins>
      <w:ins w:id="188" w:author="Chin Gee Tan" w:date="2020-05-11T19:14:00Z">
        <w:r w:rsidR="00AD514A">
          <w:rPr>
            <w:noProof/>
          </w:rPr>
          <w:t xml:space="preserve">For </w:t>
        </w:r>
      </w:ins>
      <w:ins w:id="189" w:author="Chin Gee Tan" w:date="2020-05-11T19:15:00Z">
        <w:r w:rsidR="00AD514A">
          <w:rPr>
            <w:noProof/>
          </w:rPr>
          <w:t xml:space="preserve">example, </w:t>
        </w:r>
      </w:ins>
      <w:ins w:id="190" w:author="Chin Gee Tan" w:date="2020-05-11T19:10:00Z">
        <w:r w:rsidR="00D72337">
          <w:rPr>
            <w:noProof/>
          </w:rPr>
          <w:t xml:space="preserve">Epsilon Greedy Policy will </w:t>
        </w:r>
      </w:ins>
      <w:ins w:id="191" w:author="Chin Gee Tan" w:date="2020-05-11T19:11:00Z">
        <w:r w:rsidR="00373E97">
          <w:rPr>
            <w:noProof/>
          </w:rPr>
          <w:t xml:space="preserve">treat the </w:t>
        </w:r>
        <w:r w:rsidR="00266FFC">
          <w:rPr>
            <w:noProof/>
          </w:rPr>
          <w:t xml:space="preserve">second best action </w:t>
        </w:r>
        <w:r w:rsidR="00A67D74">
          <w:rPr>
            <w:noProof/>
          </w:rPr>
          <w:t xml:space="preserve">as having the same </w:t>
        </w:r>
        <w:r w:rsidR="00C91534">
          <w:rPr>
            <w:noProof/>
          </w:rPr>
          <w:t xml:space="preserve">magnitude </w:t>
        </w:r>
        <w:r w:rsidR="00313F2D">
          <w:rPr>
            <w:noProof/>
          </w:rPr>
          <w:t xml:space="preserve">as the </w:t>
        </w:r>
      </w:ins>
      <w:ins w:id="192" w:author="Chin Gee Tan" w:date="2020-05-11T19:12:00Z">
        <w:r w:rsidR="004A64C4">
          <w:rPr>
            <w:noProof/>
          </w:rPr>
          <w:t>least optimal action</w:t>
        </w:r>
        <w:r w:rsidR="00122FA9">
          <w:rPr>
            <w:noProof/>
          </w:rPr>
          <w:t>,</w:t>
        </w:r>
      </w:ins>
      <w:ins w:id="193" w:author="Chin Gee Tan" w:date="2020-05-11T19:13:00Z">
        <w:r w:rsidR="00BA09C9">
          <w:rPr>
            <w:noProof/>
          </w:rPr>
          <w:t xml:space="preserve"> and therefore</w:t>
        </w:r>
        <w:r w:rsidR="004834A6">
          <w:rPr>
            <w:noProof/>
          </w:rPr>
          <w:t xml:space="preserve"> not consider</w:t>
        </w:r>
        <w:r w:rsidR="00817036">
          <w:rPr>
            <w:noProof/>
          </w:rPr>
          <w:t xml:space="preserve"> this action for </w:t>
        </w:r>
        <w:r w:rsidR="00641446">
          <w:rPr>
            <w:noProof/>
          </w:rPr>
          <w:t>selection</w:t>
        </w:r>
      </w:ins>
      <w:ins w:id="194" w:author="Chin Gee Tan" w:date="2020-05-11T19:14:00Z">
        <w:r w:rsidR="00EB7FB7">
          <w:rPr>
            <w:noProof/>
          </w:rPr>
          <w:t>.</w:t>
        </w:r>
      </w:ins>
      <w:ins w:id="195" w:author="Chin Gee Tan" w:date="2020-05-11T19:15:00Z">
        <w:r w:rsidR="00AD514A">
          <w:rPr>
            <w:noProof/>
          </w:rPr>
          <w:t xml:space="preserve"> But </w:t>
        </w:r>
        <w:r w:rsidR="00C612B8">
          <w:rPr>
            <w:noProof/>
          </w:rPr>
          <w:t xml:space="preserve">Boltzmann Q Policy would </w:t>
        </w:r>
      </w:ins>
      <w:ins w:id="196" w:author="Chin Gee Tan" w:date="2020-05-11T19:21:00Z">
        <w:r w:rsidR="00E74064">
          <w:rPr>
            <w:noProof/>
          </w:rPr>
          <w:t xml:space="preserve">distinguised </w:t>
        </w:r>
      </w:ins>
      <w:ins w:id="197" w:author="Chin Gee Tan" w:date="2020-05-11T19:22:00Z">
        <w:r w:rsidR="00294AC5">
          <w:rPr>
            <w:noProof/>
          </w:rPr>
          <w:t>between the second best action and the lea</w:t>
        </w:r>
        <w:r w:rsidR="00E21D95">
          <w:rPr>
            <w:noProof/>
          </w:rPr>
          <w:t>s</w:t>
        </w:r>
        <w:r w:rsidR="00294AC5">
          <w:rPr>
            <w:noProof/>
          </w:rPr>
          <w:t>t optimal action</w:t>
        </w:r>
        <w:r w:rsidR="004B201C">
          <w:rPr>
            <w:noProof/>
          </w:rPr>
          <w:t xml:space="preserve"> </w:t>
        </w:r>
      </w:ins>
      <w:ins w:id="198" w:author="Chin Gee Tan" w:date="2020-05-11T19:23:00Z">
        <w:r w:rsidR="00A1494F">
          <w:rPr>
            <w:noProof/>
          </w:rPr>
          <w:t>for its selection</w:t>
        </w:r>
        <w:r w:rsidR="00536BC7">
          <w:rPr>
            <w:noProof/>
          </w:rPr>
          <w:t xml:space="preserve">, </w:t>
        </w:r>
        <w:r w:rsidR="00811BAE">
          <w:rPr>
            <w:noProof/>
          </w:rPr>
          <w:t xml:space="preserve">which would </w:t>
        </w:r>
      </w:ins>
      <w:ins w:id="199" w:author="Chin Gee Tan" w:date="2020-05-11T19:24:00Z">
        <w:r w:rsidR="00FD31E1">
          <w:rPr>
            <w:noProof/>
          </w:rPr>
          <w:t>help it to</w:t>
        </w:r>
        <w:r w:rsidR="00CB0AC5">
          <w:rPr>
            <w:noProof/>
          </w:rPr>
          <w:t xml:space="preserve"> focus attention on more </w:t>
        </w:r>
        <w:r w:rsidR="00A570C2">
          <w:rPr>
            <w:noProof/>
          </w:rPr>
          <w:t>promising</w:t>
        </w:r>
        <w:r w:rsidR="0035306D">
          <w:rPr>
            <w:noProof/>
          </w:rPr>
          <w:t xml:space="preserve"> but </w:t>
        </w:r>
        <w:r w:rsidR="0088578C">
          <w:rPr>
            <w:noProof/>
          </w:rPr>
          <w:t xml:space="preserve">least </w:t>
        </w:r>
      </w:ins>
      <w:ins w:id="200" w:author="Chin Gee Tan" w:date="2020-05-11T19:25:00Z">
        <w:r w:rsidR="00065534">
          <w:rPr>
            <w:noProof/>
          </w:rPr>
          <w:t>op</w:t>
        </w:r>
        <w:r w:rsidR="008018F4">
          <w:rPr>
            <w:noProof/>
          </w:rPr>
          <w:t>timal actions.</w:t>
        </w:r>
      </w:ins>
      <w:ins w:id="201" w:author="Chin Gee Tan" w:date="2020-05-11T19:24:00Z">
        <w:r w:rsidR="00CB0AC5">
          <w:rPr>
            <w:noProof/>
          </w:rPr>
          <w:t xml:space="preserve"> </w:t>
        </w:r>
      </w:ins>
      <w:ins w:id="202" w:author="Chin Gee Tan" w:date="2020-05-11T19:22:00Z">
        <w:r w:rsidR="00294AC5">
          <w:rPr>
            <w:noProof/>
          </w:rPr>
          <w:t xml:space="preserve"> </w:t>
        </w:r>
      </w:ins>
    </w:p>
    <w:p w14:paraId="5AC2E7E1" w14:textId="704C7713" w:rsidR="00832338" w:rsidDel="00D817D6" w:rsidRDefault="0035062D">
      <w:pPr>
        <w:rPr>
          <w:del w:id="203" w:author="Chin Gee Tan" w:date="2020-05-11T19:26:00Z"/>
          <w:noProof/>
        </w:rPr>
        <w:pPrChange w:id="204" w:author="Chin Gee Tan" w:date="2020-05-11T19:26:00Z">
          <w:pPr>
            <w:ind w:firstLine="720"/>
          </w:pPr>
        </w:pPrChange>
      </w:pPr>
      <w:del w:id="205" w:author="Chin Gee Tan" w:date="2020-05-11T19:26:00Z">
        <w:r w:rsidDel="00D817D6">
          <w:rPr>
            <w:noProof/>
          </w:rPr>
          <w:delText xml:space="preserve">determins </w:delText>
        </w:r>
        <w:r w:rsidR="00494D02" w:rsidDel="00D817D6">
          <w:rPr>
            <w:noProof/>
          </w:rPr>
          <w:delText>Q value</w:delText>
        </w:r>
        <w:r w:rsidDel="00D817D6">
          <w:rPr>
            <w:noProof/>
          </w:rPr>
          <w:delText xml:space="preserve"> </w:delText>
        </w:r>
        <w:r w:rsidR="00072CAC" w:rsidDel="00D817D6">
          <w:rPr>
            <w:noProof/>
          </w:rPr>
          <w:delText xml:space="preserve">based on the probabilty, and selects the action randomly </w:delText>
        </w:r>
        <w:r w:rsidR="00D54539" w:rsidDel="00D817D6">
          <w:rPr>
            <w:noProof/>
          </w:rPr>
          <w:delText xml:space="preserve">based on Q value. It </w:delText>
        </w:r>
        <w:r w:rsidR="00BC5349" w:rsidDel="00D817D6">
          <w:rPr>
            <w:noProof/>
          </w:rPr>
          <w:delText>towards to exploration all the ways from the beginning to the end.</w:delText>
        </w:r>
      </w:del>
    </w:p>
    <w:p w14:paraId="0BB77BE1" w14:textId="77777777" w:rsidR="007500F7" w:rsidRDefault="007500F7">
      <w:pPr>
        <w:jc w:val="both"/>
        <w:rPr>
          <w:ins w:id="206" w:author="Chin Gee Tan" w:date="2020-05-11T16:29:00Z"/>
          <w:noProof/>
        </w:rPr>
        <w:pPrChange w:id="207" w:author="Chin Gee Tan" w:date="2020-05-11T19:26:00Z">
          <w:pPr>
            <w:ind w:firstLine="720"/>
            <w:jc w:val="both"/>
          </w:pPr>
        </w:pPrChange>
      </w:pPr>
    </w:p>
    <w:p w14:paraId="17636882" w14:textId="1DD3298A" w:rsidR="00832338" w:rsidRDefault="00596F5E" w:rsidP="0035062D">
      <w:pPr>
        <w:ind w:firstLine="720"/>
        <w:jc w:val="both"/>
        <w:rPr>
          <w:noProof/>
        </w:rPr>
      </w:pPr>
      <w:r>
        <w:rPr>
          <w:noProof/>
        </w:rPr>
        <w:t xml:space="preserve">Since the enviroment </w:t>
      </w:r>
      <w:r>
        <w:t>“</w:t>
      </w:r>
      <w:r w:rsidRPr="002C47A3">
        <w:t>BreakoutDeterministic-v0</w:t>
      </w:r>
      <w:r>
        <w:t xml:space="preserve">” </w:t>
      </w:r>
      <w:r w:rsidR="0054785F">
        <w:t xml:space="preserve">repeats the </w:t>
      </w:r>
      <w:del w:id="208" w:author="Chin Gee Tan" w:date="2020-05-11T19:28:00Z">
        <w:r w:rsidR="0054785F" w:rsidDel="00B36D2A">
          <w:delText xml:space="preserve">same </w:delText>
        </w:r>
      </w:del>
      <w:ins w:id="209" w:author="Chin Gee Tan" w:date="2020-05-11T19:28:00Z">
        <w:r w:rsidR="00B36D2A">
          <w:t>previou</w:t>
        </w:r>
        <w:r w:rsidR="001A5459">
          <w:t>s</w:t>
        </w:r>
        <w:r w:rsidR="00B36D2A">
          <w:t xml:space="preserve"> </w:t>
        </w:r>
      </w:ins>
      <w:r w:rsidR="0054785F">
        <w:t xml:space="preserve">action </w:t>
      </w:r>
      <w:r w:rsidR="007061CF" w:rsidRPr="007061CF">
        <w:t>25% of the time</w:t>
      </w:r>
      <w:r w:rsidR="0054785F">
        <w:t xml:space="preserve"> </w:t>
      </w:r>
      <w:del w:id="210" w:author="Chin Gee Tan" w:date="2020-05-11T19:28:00Z">
        <w:r w:rsidR="0054785F" w:rsidDel="001A5459">
          <w:delText>as</w:delText>
        </w:r>
        <w:r w:rsidR="007061CF" w:rsidRPr="007061CF" w:rsidDel="001A5459">
          <w:delText xml:space="preserve"> the previous action</w:delText>
        </w:r>
      </w:del>
      <w:ins w:id="211" w:author="Chin Gee Tan" w:date="2020-05-11T19:28:00Z">
        <w:r w:rsidR="001A5459">
          <w:t>in the current step</w:t>
        </w:r>
      </w:ins>
      <w:r w:rsidR="0054785F">
        <w:t xml:space="preserve">, the </w:t>
      </w:r>
      <w:r w:rsidR="00A93319">
        <w:rPr>
          <w:noProof/>
        </w:rPr>
        <w:t>A</w:t>
      </w:r>
      <w:r w:rsidR="00A93319" w:rsidRPr="00D1015B">
        <w:rPr>
          <w:noProof/>
        </w:rPr>
        <w:t xml:space="preserve">nnealing </w:t>
      </w:r>
      <w:r w:rsidR="00A93319">
        <w:rPr>
          <w:noProof/>
        </w:rPr>
        <w:t>E</w:t>
      </w:r>
      <w:r w:rsidR="00A93319" w:rsidRPr="00D1015B">
        <w:rPr>
          <w:noProof/>
        </w:rPr>
        <w:t xml:space="preserve">psilon </w:t>
      </w:r>
      <w:r w:rsidR="00A93319">
        <w:rPr>
          <w:noProof/>
        </w:rPr>
        <w:t>G</w:t>
      </w:r>
      <w:r w:rsidR="00A93319" w:rsidRPr="00D1015B">
        <w:rPr>
          <w:noProof/>
        </w:rPr>
        <w:t xml:space="preserve">reedy </w:t>
      </w:r>
      <w:ins w:id="212" w:author="Chin Gee Tan" w:date="2020-05-11T19:28:00Z">
        <w:r w:rsidR="00E914F7">
          <w:rPr>
            <w:noProof/>
          </w:rPr>
          <w:t>P</w:t>
        </w:r>
      </w:ins>
      <w:del w:id="213" w:author="Chin Gee Tan" w:date="2020-05-11T19:28:00Z">
        <w:r w:rsidR="00A93319" w:rsidDel="00E914F7">
          <w:rPr>
            <w:noProof/>
          </w:rPr>
          <w:delText>p</w:delText>
        </w:r>
      </w:del>
      <w:r w:rsidR="00A93319">
        <w:rPr>
          <w:noProof/>
        </w:rPr>
        <w:t xml:space="preserve">olicy is more suitable for </w:t>
      </w:r>
      <w:del w:id="214" w:author="Chin Gee Tan" w:date="2020-05-11T19:28:00Z">
        <w:r w:rsidR="00A93319" w:rsidDel="000F63A9">
          <w:rPr>
            <w:noProof/>
          </w:rPr>
          <w:delText xml:space="preserve">achiving </w:delText>
        </w:r>
      </w:del>
      <w:ins w:id="215" w:author="Chin Gee Tan" w:date="2020-05-11T19:28:00Z">
        <w:r w:rsidR="000F63A9">
          <w:rPr>
            <w:noProof/>
          </w:rPr>
          <w:t>acheivi</w:t>
        </w:r>
      </w:ins>
      <w:ins w:id="216" w:author="Chin Gee Tan" w:date="2020-05-11T19:29:00Z">
        <w:r w:rsidR="000F63A9">
          <w:rPr>
            <w:noProof/>
          </w:rPr>
          <w:t>ng</w:t>
        </w:r>
      </w:ins>
      <w:ins w:id="217" w:author="Chin Gee Tan" w:date="2020-05-11T19:28:00Z">
        <w:r w:rsidR="000F63A9">
          <w:rPr>
            <w:noProof/>
          </w:rPr>
          <w:t xml:space="preserve"> </w:t>
        </w:r>
      </w:ins>
      <w:r w:rsidR="00A93319">
        <w:rPr>
          <w:noProof/>
        </w:rPr>
        <w:t>better results</w:t>
      </w:r>
      <w:del w:id="218" w:author="Chin Gee Tan" w:date="2020-05-11T19:29:00Z">
        <w:r w:rsidR="00A93319" w:rsidDel="00D1169E">
          <w:rPr>
            <w:noProof/>
          </w:rPr>
          <w:delText>.</w:delText>
        </w:r>
      </w:del>
      <w:ins w:id="219" w:author="Chin Gee Tan" w:date="2020-05-11T19:29:00Z">
        <w:r w:rsidR="00D1169E">
          <w:rPr>
            <w:noProof/>
          </w:rPr>
          <w:t xml:space="preserve">. </w:t>
        </w:r>
      </w:ins>
      <w:del w:id="220" w:author="Chin Gee Tan" w:date="2020-05-11T19:29:00Z">
        <w:r w:rsidR="00A93319" w:rsidDel="00D1169E">
          <w:rPr>
            <w:noProof/>
          </w:rPr>
          <w:delText xml:space="preserve"> </w:delText>
        </w:r>
      </w:del>
      <w:r w:rsidR="00A93319">
        <w:rPr>
          <w:noProof/>
        </w:rPr>
        <w:t>And the test resul</w:t>
      </w:r>
      <w:ins w:id="221" w:author="Chin Gee Tan" w:date="2020-05-11T19:29:00Z">
        <w:r w:rsidR="007432A5">
          <w:rPr>
            <w:noProof/>
          </w:rPr>
          <w:t>t</w:t>
        </w:r>
      </w:ins>
      <w:r w:rsidR="00A93319">
        <w:rPr>
          <w:noProof/>
        </w:rPr>
        <w:t xml:space="preserve">s </w:t>
      </w:r>
      <w:r w:rsidR="00A52DBD">
        <w:rPr>
          <w:noProof/>
        </w:rPr>
        <w:t>prove</w:t>
      </w:r>
      <w:ins w:id="222" w:author="Chin Gee Tan" w:date="2020-05-11T19:29:00Z">
        <w:r w:rsidR="007432A5">
          <w:rPr>
            <w:noProof/>
          </w:rPr>
          <w:t>d</w:t>
        </w:r>
        <w:r w:rsidR="00AE34BB">
          <w:rPr>
            <w:noProof/>
          </w:rPr>
          <w:t xml:space="preserve"> </w:t>
        </w:r>
      </w:ins>
      <w:del w:id="223" w:author="Chin Gee Tan" w:date="2020-05-11T19:29:00Z">
        <w:r w:rsidR="00B81401" w:rsidDel="00AE34BB">
          <w:rPr>
            <w:noProof/>
          </w:rPr>
          <w:delText xml:space="preserve"> </w:delText>
        </w:r>
      </w:del>
      <w:r w:rsidR="00A52DBD">
        <w:rPr>
          <w:noProof/>
        </w:rPr>
        <w:t>the conclusion</w:t>
      </w:r>
      <w:r w:rsidR="00B81401">
        <w:rPr>
          <w:noProof/>
        </w:rPr>
        <w:t xml:space="preserve"> as shown in </w:t>
      </w:r>
      <w:r w:rsidR="003A0B8C">
        <w:rPr>
          <w:noProof/>
        </w:rPr>
        <w:t xml:space="preserve">Fig </w:t>
      </w:r>
      <w:r w:rsidR="00A52DBD">
        <w:rPr>
          <w:noProof/>
        </w:rPr>
        <w:t>4-5 and Fig 4-6</w:t>
      </w:r>
      <w:r w:rsidR="00B81401">
        <w:rPr>
          <w:noProof/>
        </w:rPr>
        <w:t xml:space="preserve">. The </w:t>
      </w:r>
      <w:r w:rsidR="008B5BCA">
        <w:rPr>
          <w:noProof/>
        </w:rPr>
        <w:t>average rewards</w:t>
      </w:r>
      <w:r w:rsidR="00A8202D">
        <w:rPr>
          <w:noProof/>
        </w:rPr>
        <w:t xml:space="preserve"> </w:t>
      </w:r>
      <w:r w:rsidR="00A52DBD">
        <w:rPr>
          <w:noProof/>
        </w:rPr>
        <w:t>reach</w:t>
      </w:r>
      <w:ins w:id="224" w:author="Chin Gee Tan" w:date="2020-05-11T19:30:00Z">
        <w:r w:rsidR="00C64A12">
          <w:rPr>
            <w:noProof/>
          </w:rPr>
          <w:t>ed</w:t>
        </w:r>
      </w:ins>
      <w:r w:rsidR="00A52DBD">
        <w:rPr>
          <w:noProof/>
        </w:rPr>
        <w:t xml:space="preserve"> 33.40 with Annealing Epsilon Greedy</w:t>
      </w:r>
      <w:ins w:id="225" w:author="Chin Gee Tan" w:date="2020-05-11T19:30:00Z">
        <w:r w:rsidR="003C23A3">
          <w:rPr>
            <w:noProof/>
          </w:rPr>
          <w:t xml:space="preserve"> P</w:t>
        </w:r>
      </w:ins>
      <w:ins w:id="226" w:author="Chin Gee Tan" w:date="2020-05-11T19:31:00Z">
        <w:r w:rsidR="003C23A3">
          <w:rPr>
            <w:noProof/>
          </w:rPr>
          <w:t>olicy</w:t>
        </w:r>
      </w:ins>
      <w:r w:rsidR="00A52DBD">
        <w:rPr>
          <w:noProof/>
        </w:rPr>
        <w:t xml:space="preserve">, and </w:t>
      </w:r>
      <w:r w:rsidR="008B5BCA">
        <w:rPr>
          <w:noProof/>
        </w:rPr>
        <w:t>are</w:t>
      </w:r>
      <w:r w:rsidR="00A8202D">
        <w:rPr>
          <w:noProof/>
        </w:rPr>
        <w:t xml:space="preserve"> </w:t>
      </w:r>
      <w:r w:rsidR="00F26079">
        <w:rPr>
          <w:noProof/>
        </w:rPr>
        <w:t>519</w:t>
      </w:r>
      <w:r w:rsidR="00A8202D">
        <w:rPr>
          <w:noProof/>
        </w:rPr>
        <w:t>%</w:t>
      </w:r>
      <w:r w:rsidR="008B5BCA">
        <w:rPr>
          <w:noProof/>
        </w:rPr>
        <w:t xml:space="preserve"> higher </w:t>
      </w:r>
      <w:r w:rsidR="00CC53AC">
        <w:rPr>
          <w:noProof/>
        </w:rPr>
        <w:t xml:space="preserve">than Boltzmann </w:t>
      </w:r>
      <w:r w:rsidR="00A52DBD">
        <w:rPr>
          <w:noProof/>
        </w:rPr>
        <w:t>Q Policy</w:t>
      </w:r>
      <w:ins w:id="227" w:author="Chin Gee Tan" w:date="2020-05-11T19:31:00Z">
        <w:r w:rsidR="002D1C09">
          <w:rPr>
            <w:noProof/>
          </w:rPr>
          <w:t xml:space="preserve">’s reward of </w:t>
        </w:r>
      </w:ins>
      <w:del w:id="228" w:author="Chin Gee Tan" w:date="2020-05-11T19:31:00Z">
        <w:r w:rsidR="00A52DBD" w:rsidDel="002D1C09">
          <w:rPr>
            <w:noProof/>
          </w:rPr>
          <w:delText xml:space="preserve"> (</w:delText>
        </w:r>
      </w:del>
      <w:r w:rsidR="00A52DBD">
        <w:rPr>
          <w:noProof/>
        </w:rPr>
        <w:t>5</w:t>
      </w:r>
      <w:r w:rsidR="00CC53AC">
        <w:rPr>
          <w:noProof/>
        </w:rPr>
        <w:t>.4</w:t>
      </w:r>
      <w:r w:rsidR="00A52DBD">
        <w:rPr>
          <w:noProof/>
        </w:rPr>
        <w:t>0</w:t>
      </w:r>
      <w:del w:id="229" w:author="Chin Gee Tan" w:date="2020-05-11T19:31:00Z">
        <w:r w:rsidR="00CC53AC" w:rsidDel="002D1C09">
          <w:rPr>
            <w:noProof/>
          </w:rPr>
          <w:delText>)</w:delText>
        </w:r>
      </w:del>
      <w:r w:rsidR="00CC53AC">
        <w:rPr>
          <w:noProof/>
        </w:rPr>
        <w:t>.</w:t>
      </w:r>
    </w:p>
    <w:p w14:paraId="54DF435D" w14:textId="0F9E7B37" w:rsidR="00D1015B" w:rsidRDefault="00D1015B" w:rsidP="00D1015B">
      <w:pPr>
        <w:jc w:val="center"/>
        <w:rPr>
          <w:noProof/>
        </w:rPr>
      </w:pPr>
      <w:r>
        <w:rPr>
          <w:noProof/>
          <w:lang w:val="en-SG" w:eastAsia="zh-CN"/>
        </w:rPr>
        <w:drawing>
          <wp:inline distT="0" distB="0" distL="0" distR="0" wp14:anchorId="33E801C2" wp14:editId="53621F1E">
            <wp:extent cx="3857625" cy="3006158"/>
            <wp:effectExtent l="0" t="0" r="3175" b="3810"/>
            <wp:docPr id="362313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30">
                      <a:extLst>
                        <a:ext uri="{28A0092B-C50C-407E-A947-70E740481C1C}">
                          <a14:useLocalDpi xmlns:a14="http://schemas.microsoft.com/office/drawing/2010/main" val="0"/>
                        </a:ext>
                      </a:extLst>
                    </a:blip>
                    <a:stretch>
                      <a:fillRect/>
                    </a:stretch>
                  </pic:blipFill>
                  <pic:spPr>
                    <a:xfrm>
                      <a:off x="0" y="0"/>
                      <a:ext cx="3863058" cy="3010392"/>
                    </a:xfrm>
                    <a:prstGeom prst="rect">
                      <a:avLst/>
                    </a:prstGeom>
                  </pic:spPr>
                </pic:pic>
              </a:graphicData>
            </a:graphic>
          </wp:inline>
        </w:drawing>
      </w:r>
    </w:p>
    <w:p w14:paraId="6388BDA6" w14:textId="1855F663" w:rsidR="002B3E59" w:rsidRPr="00D1015B" w:rsidRDefault="00D1015B" w:rsidP="00D1015B">
      <w:pPr>
        <w:jc w:val="center"/>
        <w:rPr>
          <w:b/>
          <w:noProof/>
        </w:rPr>
      </w:pPr>
      <w:commentRangeStart w:id="230"/>
      <w:commentRangeStart w:id="231"/>
      <w:r w:rsidRPr="00D1015B">
        <w:rPr>
          <w:b/>
          <w:noProof/>
        </w:rPr>
        <w:t>Fig 4-</w:t>
      </w:r>
      <w:r w:rsidR="00A52DBD">
        <w:rPr>
          <w:b/>
          <w:noProof/>
        </w:rPr>
        <w:t>3</w:t>
      </w:r>
      <w:r w:rsidRPr="00D1015B">
        <w:rPr>
          <w:b/>
          <w:noProof/>
        </w:rPr>
        <w:t xml:space="preserve"> Annealing Epsilon Greedy Policy</w:t>
      </w:r>
      <w:commentRangeEnd w:id="230"/>
      <w:r w:rsidR="005B5AC4">
        <w:rPr>
          <w:rStyle w:val="CommentReference"/>
        </w:rPr>
        <w:commentReference w:id="230"/>
      </w:r>
      <w:commentRangeEnd w:id="231"/>
      <w:r w:rsidR="00100894">
        <w:rPr>
          <w:rStyle w:val="CommentReference"/>
        </w:rPr>
        <w:commentReference w:id="231"/>
      </w:r>
    </w:p>
    <w:p w14:paraId="5F14E907" w14:textId="42D46E81" w:rsidR="002B3E59" w:rsidRDefault="002B3E59" w:rsidP="00E101B5">
      <w:pPr>
        <w:rPr>
          <w:noProof/>
        </w:rPr>
      </w:pPr>
    </w:p>
    <w:p w14:paraId="6AA020BB" w14:textId="73143792" w:rsidR="002B3E59" w:rsidRDefault="00875C82" w:rsidP="00875C82">
      <w:pPr>
        <w:jc w:val="center"/>
        <w:rPr>
          <w:noProof/>
        </w:rPr>
      </w:pPr>
      <w:r>
        <w:rPr>
          <w:noProof/>
          <w:lang w:val="en-SG" w:eastAsia="zh-CN"/>
        </w:rPr>
        <w:lastRenderedPageBreak/>
        <w:drawing>
          <wp:inline distT="0" distB="0" distL="0" distR="0" wp14:anchorId="32679C2C" wp14:editId="2FE8B154">
            <wp:extent cx="3829050" cy="3078462"/>
            <wp:effectExtent l="0" t="0" r="0" b="0"/>
            <wp:docPr id="170219910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28">
                      <a:extLst>
                        <a:ext uri="{28A0092B-C50C-407E-A947-70E740481C1C}">
                          <a14:useLocalDpi xmlns:a14="http://schemas.microsoft.com/office/drawing/2010/main" val="0"/>
                        </a:ext>
                      </a:extLst>
                    </a:blip>
                    <a:stretch>
                      <a:fillRect/>
                    </a:stretch>
                  </pic:blipFill>
                  <pic:spPr>
                    <a:xfrm>
                      <a:off x="0" y="0"/>
                      <a:ext cx="3849566" cy="3094956"/>
                    </a:xfrm>
                    <a:prstGeom prst="rect">
                      <a:avLst/>
                    </a:prstGeom>
                  </pic:spPr>
                </pic:pic>
              </a:graphicData>
            </a:graphic>
          </wp:inline>
        </w:drawing>
      </w:r>
    </w:p>
    <w:p w14:paraId="4A94E4ED" w14:textId="230804BF" w:rsidR="00875C82" w:rsidRDefault="00875C82" w:rsidP="00875C82">
      <w:pPr>
        <w:jc w:val="center"/>
        <w:rPr>
          <w:b/>
          <w:noProof/>
        </w:rPr>
      </w:pPr>
      <w:commentRangeStart w:id="233"/>
      <w:commentRangeStart w:id="234"/>
      <w:r w:rsidRPr="00D1015B">
        <w:rPr>
          <w:b/>
          <w:noProof/>
        </w:rPr>
        <w:t>F</w:t>
      </w:r>
      <w:r>
        <w:rPr>
          <w:b/>
          <w:noProof/>
        </w:rPr>
        <w:t>ig 4-</w:t>
      </w:r>
      <w:r w:rsidR="00A52DBD">
        <w:rPr>
          <w:b/>
          <w:noProof/>
        </w:rPr>
        <w:t>4</w:t>
      </w:r>
      <w:r w:rsidRPr="00D1015B">
        <w:rPr>
          <w:b/>
          <w:noProof/>
        </w:rPr>
        <w:t xml:space="preserve"> </w:t>
      </w:r>
      <w:r w:rsidRPr="00875C82">
        <w:rPr>
          <w:b/>
          <w:noProof/>
        </w:rPr>
        <w:t>Boltzmann Q Policy</w:t>
      </w:r>
      <w:commentRangeEnd w:id="233"/>
      <w:r w:rsidR="0008507E">
        <w:rPr>
          <w:rStyle w:val="CommentReference"/>
        </w:rPr>
        <w:commentReference w:id="233"/>
      </w:r>
      <w:commentRangeEnd w:id="234"/>
      <w:r w:rsidR="001150AD">
        <w:rPr>
          <w:rStyle w:val="CommentReference"/>
        </w:rPr>
        <w:commentReference w:id="234"/>
      </w:r>
    </w:p>
    <w:p w14:paraId="4E0B104A" w14:textId="77777777" w:rsidR="00E362E8" w:rsidRDefault="00E362E8" w:rsidP="00875C82">
      <w:pPr>
        <w:jc w:val="center"/>
        <w:rPr>
          <w:b/>
          <w:noProof/>
        </w:rPr>
      </w:pPr>
    </w:p>
    <w:p w14:paraId="64F6AED0" w14:textId="50DBB2C2" w:rsidR="00E362E8" w:rsidRDefault="006473F8" w:rsidP="00875C82">
      <w:pPr>
        <w:jc w:val="center"/>
        <w:rPr>
          <w:b/>
          <w:noProof/>
        </w:rPr>
      </w:pPr>
      <w:ins w:id="236" w:author="Chin Gee Tan" w:date="2020-05-11T19:35:00Z">
        <w:r>
          <w:rPr>
            <w:b/>
            <w:noProof/>
          </w:rPr>
          <w:t xml:space="preserve">          </w:t>
        </w:r>
      </w:ins>
      <w:r w:rsidR="00D07488">
        <w:rPr>
          <w:noProof/>
          <w:lang w:val="en-SG" w:eastAsia="zh-CN"/>
        </w:rPr>
        <w:drawing>
          <wp:inline distT="0" distB="0" distL="0" distR="0" wp14:anchorId="54946194" wp14:editId="1679057B">
            <wp:extent cx="3181350" cy="2743086"/>
            <wp:effectExtent l="0" t="0" r="0" b="635"/>
            <wp:docPr id="23344346" name="Picture 27" descr="D:\ISS\MTech2020\ISY5005\ISY5005-SLS\GroupProject\20200506\test_no_dueling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31">
                      <a:extLst>
                        <a:ext uri="{28A0092B-C50C-407E-A947-70E740481C1C}">
                          <a14:useLocalDpi xmlns:a14="http://schemas.microsoft.com/office/drawing/2010/main" val="0"/>
                        </a:ext>
                      </a:extLst>
                    </a:blip>
                    <a:stretch>
                      <a:fillRect/>
                    </a:stretch>
                  </pic:blipFill>
                  <pic:spPr>
                    <a:xfrm>
                      <a:off x="0" y="0"/>
                      <a:ext cx="3195618" cy="2755388"/>
                    </a:xfrm>
                    <a:prstGeom prst="rect">
                      <a:avLst/>
                    </a:prstGeom>
                  </pic:spPr>
                </pic:pic>
              </a:graphicData>
            </a:graphic>
          </wp:inline>
        </w:drawing>
      </w:r>
    </w:p>
    <w:p w14:paraId="1E798A18" w14:textId="156D7B14" w:rsidR="00D07488" w:rsidRDefault="00D07488" w:rsidP="00875C82">
      <w:pPr>
        <w:jc w:val="center"/>
        <w:rPr>
          <w:b/>
          <w:noProof/>
        </w:rPr>
      </w:pPr>
      <w:commentRangeStart w:id="237"/>
      <w:commentRangeStart w:id="238"/>
      <w:commentRangeStart w:id="239"/>
      <w:commentRangeStart w:id="240"/>
      <w:r w:rsidRPr="00D1015B">
        <w:rPr>
          <w:b/>
          <w:noProof/>
        </w:rPr>
        <w:t>Fig 4-</w:t>
      </w:r>
      <w:r w:rsidR="00A52DBD">
        <w:rPr>
          <w:b/>
          <w:noProof/>
        </w:rPr>
        <w:t>5</w:t>
      </w:r>
      <w:r w:rsidRPr="00D1015B">
        <w:rPr>
          <w:b/>
          <w:noProof/>
        </w:rPr>
        <w:t xml:space="preserve"> Annealing Epsilon Greedy Policy</w:t>
      </w:r>
      <w:commentRangeEnd w:id="237"/>
      <w:r>
        <w:rPr>
          <w:rStyle w:val="CommentReference"/>
        </w:rPr>
        <w:commentReference w:id="237"/>
      </w:r>
      <w:commentRangeEnd w:id="238"/>
      <w:r w:rsidR="0039782A">
        <w:rPr>
          <w:rStyle w:val="CommentReference"/>
        </w:rPr>
        <w:commentReference w:id="238"/>
      </w:r>
      <w:r>
        <w:rPr>
          <w:b/>
          <w:noProof/>
        </w:rPr>
        <w:t xml:space="preserve"> Test Results</w:t>
      </w:r>
      <w:commentRangeEnd w:id="239"/>
      <w:r w:rsidR="00EE0759">
        <w:rPr>
          <w:rStyle w:val="CommentReference"/>
        </w:rPr>
        <w:commentReference w:id="239"/>
      </w:r>
      <w:commentRangeEnd w:id="240"/>
      <w:r w:rsidR="0039782A">
        <w:rPr>
          <w:rStyle w:val="CommentReference"/>
        </w:rPr>
        <w:commentReference w:id="240"/>
      </w:r>
    </w:p>
    <w:p w14:paraId="5D794E55" w14:textId="77777777" w:rsidR="00E1363A" w:rsidRDefault="00E1363A" w:rsidP="00875C82">
      <w:pPr>
        <w:jc w:val="center"/>
        <w:rPr>
          <w:b/>
          <w:noProof/>
        </w:rPr>
      </w:pPr>
    </w:p>
    <w:p w14:paraId="6B9487A0" w14:textId="7271AD41" w:rsidR="00E1363A" w:rsidRDefault="00A52DBD" w:rsidP="00875C82">
      <w:pPr>
        <w:jc w:val="center"/>
        <w:rPr>
          <w:b/>
          <w:noProof/>
        </w:rPr>
      </w:pPr>
      <w:r w:rsidRPr="00CD647E">
        <w:rPr>
          <w:noProof/>
          <w:lang w:val="en-SG" w:eastAsia="zh-CN"/>
        </w:rPr>
        <w:lastRenderedPageBreak/>
        <w:drawing>
          <wp:inline distT="0" distB="0" distL="0" distR="0" wp14:anchorId="4023A0EA" wp14:editId="044E8468">
            <wp:extent cx="2606398" cy="2700985"/>
            <wp:effectExtent l="0" t="0" r="0" b="4445"/>
            <wp:docPr id="17" name="Picture 17" descr="D:\ISS\MTech2020\ISY5005\ISY5005-SLS\GroupProject\20200503\Boltz_test_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S\MTech2020\ISY5005\ISY5005-SLS\GroupProject\20200503\Boltz_test_result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22434" cy="2717603"/>
                    </a:xfrm>
                    <a:prstGeom prst="rect">
                      <a:avLst/>
                    </a:prstGeom>
                    <a:noFill/>
                    <a:ln>
                      <a:noFill/>
                    </a:ln>
                  </pic:spPr>
                </pic:pic>
              </a:graphicData>
            </a:graphic>
          </wp:inline>
        </w:drawing>
      </w:r>
    </w:p>
    <w:p w14:paraId="073ECFFF" w14:textId="6DD0A57D" w:rsidR="00E1363A" w:rsidRDefault="00E1363A" w:rsidP="00E1363A">
      <w:pPr>
        <w:jc w:val="center"/>
        <w:rPr>
          <w:b/>
          <w:noProof/>
        </w:rPr>
      </w:pPr>
      <w:commentRangeStart w:id="242"/>
      <w:commentRangeStart w:id="243"/>
      <w:commentRangeStart w:id="244"/>
      <w:commentRangeStart w:id="245"/>
      <w:r w:rsidRPr="00D1015B">
        <w:rPr>
          <w:b/>
          <w:noProof/>
        </w:rPr>
        <w:t>F</w:t>
      </w:r>
      <w:r>
        <w:rPr>
          <w:b/>
          <w:noProof/>
        </w:rPr>
        <w:t>ig 4-</w:t>
      </w:r>
      <w:r w:rsidR="00A52DBD">
        <w:rPr>
          <w:b/>
          <w:noProof/>
        </w:rPr>
        <w:t>6</w:t>
      </w:r>
      <w:r w:rsidRPr="00D1015B">
        <w:rPr>
          <w:b/>
          <w:noProof/>
        </w:rPr>
        <w:t xml:space="preserve"> </w:t>
      </w:r>
      <w:r w:rsidRPr="00875C82">
        <w:rPr>
          <w:b/>
          <w:noProof/>
        </w:rPr>
        <w:t>Boltzmann Q Policy</w:t>
      </w:r>
      <w:commentRangeEnd w:id="242"/>
      <w:r>
        <w:rPr>
          <w:rStyle w:val="CommentReference"/>
        </w:rPr>
        <w:commentReference w:id="242"/>
      </w:r>
      <w:commentRangeEnd w:id="243"/>
      <w:r w:rsidR="00F87126">
        <w:rPr>
          <w:rStyle w:val="CommentReference"/>
        </w:rPr>
        <w:commentReference w:id="243"/>
      </w:r>
      <w:r>
        <w:rPr>
          <w:b/>
          <w:noProof/>
        </w:rPr>
        <w:t xml:space="preserve"> Test Results</w:t>
      </w:r>
      <w:commentRangeEnd w:id="244"/>
      <w:r w:rsidR="00A476E2">
        <w:rPr>
          <w:rStyle w:val="CommentReference"/>
        </w:rPr>
        <w:commentReference w:id="244"/>
      </w:r>
      <w:commentRangeEnd w:id="245"/>
      <w:r w:rsidR="00F87126">
        <w:rPr>
          <w:rStyle w:val="CommentReference"/>
        </w:rPr>
        <w:commentReference w:id="245"/>
      </w:r>
    </w:p>
    <w:p w14:paraId="03312D9B" w14:textId="77777777" w:rsidR="00E1363A" w:rsidRDefault="00E1363A" w:rsidP="00875C82">
      <w:pPr>
        <w:jc w:val="center"/>
        <w:rPr>
          <w:b/>
          <w:noProof/>
        </w:rPr>
      </w:pPr>
    </w:p>
    <w:p w14:paraId="36A515CB" w14:textId="69B52C6D" w:rsidR="00950F30" w:rsidRDefault="00950F30" w:rsidP="00E101B5">
      <w:pPr>
        <w:rPr>
          <w:noProof/>
        </w:rPr>
      </w:pPr>
      <w:r>
        <w:rPr>
          <w:noProof/>
        </w:rPr>
        <w:t xml:space="preserve">4.1.4 </w:t>
      </w:r>
      <w:commentRangeStart w:id="247"/>
      <w:commentRangeStart w:id="248"/>
      <w:r>
        <w:rPr>
          <w:noProof/>
        </w:rPr>
        <w:t xml:space="preserve">Training </w:t>
      </w:r>
      <w:r w:rsidR="00007152">
        <w:rPr>
          <w:noProof/>
        </w:rPr>
        <w:t>Steps</w:t>
      </w:r>
      <w:commentRangeEnd w:id="247"/>
      <w:r w:rsidR="00C169E5">
        <w:rPr>
          <w:rStyle w:val="CommentReference"/>
        </w:rPr>
        <w:commentReference w:id="247"/>
      </w:r>
      <w:commentRangeEnd w:id="248"/>
      <w:r w:rsidR="00F87126">
        <w:rPr>
          <w:rStyle w:val="CommentReference"/>
        </w:rPr>
        <w:commentReference w:id="248"/>
      </w:r>
    </w:p>
    <w:p w14:paraId="4BB33945" w14:textId="3D709F33" w:rsidR="00EF609E" w:rsidRDefault="00E8347E" w:rsidP="000F2091">
      <w:pPr>
        <w:ind w:firstLine="720"/>
        <w:rPr>
          <w:ins w:id="250" w:author="Chin Gee Tan" w:date="2020-05-11T19:35:00Z"/>
          <w:noProof/>
        </w:rPr>
      </w:pPr>
      <w:r>
        <w:rPr>
          <w:noProof/>
        </w:rPr>
        <w:t xml:space="preserve">We </w:t>
      </w:r>
      <w:r w:rsidR="000F2091">
        <w:rPr>
          <w:noProof/>
        </w:rPr>
        <w:t xml:space="preserve">first </w:t>
      </w:r>
      <w:r w:rsidR="00254099">
        <w:rPr>
          <w:noProof/>
        </w:rPr>
        <w:t>conducted training from sc</w:t>
      </w:r>
      <w:ins w:id="251" w:author="Chin Gee Tan" w:date="2020-05-11T19:36:00Z">
        <w:r w:rsidR="00624A4F">
          <w:rPr>
            <w:noProof/>
          </w:rPr>
          <w:t>r</w:t>
        </w:r>
      </w:ins>
      <w:r w:rsidR="00254099">
        <w:rPr>
          <w:noProof/>
        </w:rPr>
        <w:t xml:space="preserve">atch on </w:t>
      </w:r>
      <w:r w:rsidR="000F2091">
        <w:rPr>
          <w:noProof/>
        </w:rPr>
        <w:t xml:space="preserve">Breakout RL system </w:t>
      </w:r>
      <w:del w:id="252" w:author="Chin Gee Tan" w:date="2020-05-11T19:37:00Z">
        <w:r w:rsidR="000F2091" w:rsidDel="00AE5E65">
          <w:rPr>
            <w:noProof/>
          </w:rPr>
          <w:delText xml:space="preserve">in </w:delText>
        </w:r>
      </w:del>
      <w:ins w:id="253" w:author="Chin Gee Tan" w:date="2020-05-11T19:37:00Z">
        <w:r w:rsidR="00AE5E65">
          <w:rPr>
            <w:noProof/>
          </w:rPr>
          <w:t xml:space="preserve">using  </w:t>
        </w:r>
      </w:ins>
      <w:r w:rsidR="000F2091">
        <w:rPr>
          <w:noProof/>
        </w:rPr>
        <w:t xml:space="preserve">1,700,000 steps, and then loaded the </w:t>
      </w:r>
      <w:ins w:id="254" w:author="Chin Gee Tan" w:date="2020-05-11T19:41:00Z">
        <w:r w:rsidR="00C572C9">
          <w:rPr>
            <w:noProof/>
          </w:rPr>
          <w:t xml:space="preserve">training </w:t>
        </w:r>
      </w:ins>
      <w:r w:rsidR="000F2091">
        <w:rPr>
          <w:noProof/>
        </w:rPr>
        <w:t>weights</w:t>
      </w:r>
      <w:del w:id="255" w:author="Chin Gee Tan" w:date="2020-05-11T19:41:00Z">
        <w:r w:rsidR="00254099" w:rsidDel="0014268D">
          <w:rPr>
            <w:noProof/>
          </w:rPr>
          <w:delText xml:space="preserve"> just traine</w:delText>
        </w:r>
      </w:del>
      <w:ins w:id="256" w:author="Chin Gee Tan" w:date="2020-05-11T19:42:00Z">
        <w:r w:rsidR="00257357">
          <w:rPr>
            <w:noProof/>
          </w:rPr>
          <w:t xml:space="preserve"> to </w:t>
        </w:r>
      </w:ins>
      <w:del w:id="257" w:author="Chin Gee Tan" w:date="2020-05-11T19:41:00Z">
        <w:r w:rsidR="00254099" w:rsidDel="0014268D">
          <w:rPr>
            <w:noProof/>
          </w:rPr>
          <w:delText>d</w:delText>
        </w:r>
      </w:del>
      <w:del w:id="258" w:author="Chin Gee Tan" w:date="2020-05-11T19:42:00Z">
        <w:r w:rsidR="00254099" w:rsidDel="00257357">
          <w:rPr>
            <w:noProof/>
          </w:rPr>
          <w:delText xml:space="preserve">, and </w:delText>
        </w:r>
      </w:del>
      <w:r w:rsidR="000F2091">
        <w:rPr>
          <w:noProof/>
        </w:rPr>
        <w:t>re-train</w:t>
      </w:r>
      <w:del w:id="259" w:author="Chin Gee Tan" w:date="2020-05-11T19:42:00Z">
        <w:r w:rsidR="000F2091" w:rsidDel="00AB2D7A">
          <w:rPr>
            <w:noProof/>
          </w:rPr>
          <w:delText>ed</w:delText>
        </w:r>
      </w:del>
      <w:r w:rsidR="000F2091">
        <w:rPr>
          <w:noProof/>
        </w:rPr>
        <w:t xml:space="preserve"> the </w:t>
      </w:r>
      <w:r w:rsidR="00421C14">
        <w:rPr>
          <w:noProof/>
        </w:rPr>
        <w:t xml:space="preserve">Breakout RL system </w:t>
      </w:r>
      <w:r w:rsidR="000F2091">
        <w:rPr>
          <w:noProof/>
        </w:rPr>
        <w:t xml:space="preserve">again </w:t>
      </w:r>
      <w:del w:id="260" w:author="Chin Gee Tan" w:date="2020-05-11T19:42:00Z">
        <w:r w:rsidR="00EF609E" w:rsidDel="00B96B9D">
          <w:rPr>
            <w:noProof/>
          </w:rPr>
          <w:delText xml:space="preserve">in </w:delText>
        </w:r>
      </w:del>
      <w:ins w:id="261" w:author="Chin Gee Tan" w:date="2020-05-11T19:42:00Z">
        <w:r w:rsidR="00B96B9D">
          <w:rPr>
            <w:noProof/>
          </w:rPr>
          <w:t xml:space="preserve">using </w:t>
        </w:r>
      </w:ins>
      <w:r w:rsidR="000F2091">
        <w:rPr>
          <w:noProof/>
        </w:rPr>
        <w:t xml:space="preserve">1,700,000 steps. </w:t>
      </w:r>
    </w:p>
    <w:p w14:paraId="7C6C1E99" w14:textId="77777777" w:rsidR="0001626C" w:rsidRDefault="0001626C" w:rsidP="000F2091">
      <w:pPr>
        <w:ind w:firstLine="720"/>
        <w:rPr>
          <w:noProof/>
        </w:rPr>
      </w:pPr>
    </w:p>
    <w:p w14:paraId="74A5CFCA" w14:textId="1F199FED" w:rsidR="00950F30" w:rsidRDefault="004B24B1" w:rsidP="000F2091">
      <w:pPr>
        <w:ind w:firstLine="720"/>
        <w:rPr>
          <w:ins w:id="262" w:author="Chin Gee Tan" w:date="2020-05-11T20:39:00Z"/>
          <w:noProof/>
        </w:rPr>
      </w:pPr>
      <w:r>
        <w:rPr>
          <w:noProof/>
        </w:rPr>
        <w:t xml:space="preserve">The </w:t>
      </w:r>
      <w:r w:rsidR="00F879E0">
        <w:rPr>
          <w:noProof/>
        </w:rPr>
        <w:t xml:space="preserve">test results </w:t>
      </w:r>
      <w:r w:rsidR="00254099">
        <w:rPr>
          <w:noProof/>
        </w:rPr>
        <w:t xml:space="preserve">for </w:t>
      </w:r>
      <w:ins w:id="263" w:author="Chin Gee Tan" w:date="2020-05-11T19:42:00Z">
        <w:r w:rsidR="00533E33">
          <w:rPr>
            <w:noProof/>
          </w:rPr>
          <w:t>th</w:t>
        </w:r>
      </w:ins>
      <w:ins w:id="264" w:author="Chin Gee Tan" w:date="2020-05-11T19:43:00Z">
        <w:r w:rsidR="00533E33">
          <w:rPr>
            <w:noProof/>
          </w:rPr>
          <w:t xml:space="preserve">e initial </w:t>
        </w:r>
      </w:ins>
      <w:del w:id="265" w:author="Chin Gee Tan" w:date="2020-05-11T19:42:00Z">
        <w:r w:rsidR="00254099" w:rsidDel="00533E33">
          <w:rPr>
            <w:noProof/>
          </w:rPr>
          <w:delText>fresh</w:delText>
        </w:r>
        <w:r w:rsidR="00F879E0" w:rsidDel="00533E33">
          <w:rPr>
            <w:noProof/>
          </w:rPr>
          <w:delText xml:space="preserve"> </w:delText>
        </w:r>
      </w:del>
      <w:r w:rsidR="00254099">
        <w:rPr>
          <w:noProof/>
        </w:rPr>
        <w:t xml:space="preserve">training and re-training </w:t>
      </w:r>
      <w:r w:rsidR="008F18B1">
        <w:rPr>
          <w:noProof/>
        </w:rPr>
        <w:t xml:space="preserve">are </w:t>
      </w:r>
      <w:r w:rsidR="005328A5">
        <w:rPr>
          <w:noProof/>
        </w:rPr>
        <w:t xml:space="preserve">shown </w:t>
      </w:r>
      <w:del w:id="266" w:author="Chin Gee Tan" w:date="2020-05-11T19:43:00Z">
        <w:r w:rsidDel="000F475E">
          <w:rPr>
            <w:noProof/>
          </w:rPr>
          <w:delText xml:space="preserve">at </w:delText>
        </w:r>
      </w:del>
      <w:ins w:id="267" w:author="Chin Gee Tan" w:date="2020-05-11T19:43:00Z">
        <w:r w:rsidR="000F475E">
          <w:rPr>
            <w:noProof/>
          </w:rPr>
          <w:t xml:space="preserve">in </w:t>
        </w:r>
      </w:ins>
      <w:r w:rsidR="00E40FFF">
        <w:rPr>
          <w:noProof/>
        </w:rPr>
        <w:t>Fig 4-7</w:t>
      </w:r>
      <w:ins w:id="268" w:author="Chin Gee Tan" w:date="2020-05-11T19:45:00Z">
        <w:r w:rsidR="007137C3">
          <w:rPr>
            <w:noProof/>
          </w:rPr>
          <w:t xml:space="preserve"> and </w:t>
        </w:r>
        <w:r w:rsidR="00DB7FC4">
          <w:rPr>
            <w:noProof/>
          </w:rPr>
          <w:t>Fi</w:t>
        </w:r>
      </w:ins>
      <w:ins w:id="269" w:author="Chin Gee Tan" w:date="2020-05-11T19:46:00Z">
        <w:r w:rsidR="00DB7FC4">
          <w:rPr>
            <w:noProof/>
          </w:rPr>
          <w:t xml:space="preserve">g </w:t>
        </w:r>
      </w:ins>
      <w:ins w:id="270" w:author="Chin Gee Tan" w:date="2020-05-11T19:45:00Z">
        <w:r w:rsidR="007137C3">
          <w:rPr>
            <w:noProof/>
          </w:rPr>
          <w:t>4-</w:t>
        </w:r>
        <w:r w:rsidR="00DB7FC4">
          <w:rPr>
            <w:noProof/>
          </w:rPr>
          <w:t>8</w:t>
        </w:r>
      </w:ins>
      <w:r w:rsidR="00254099">
        <w:rPr>
          <w:noProof/>
        </w:rPr>
        <w:t xml:space="preserve">. It shows that re-training rewards (28.80) </w:t>
      </w:r>
      <w:ins w:id="271" w:author="Chin Gee Tan" w:date="2020-05-11T19:43:00Z">
        <w:r w:rsidR="00D73D75">
          <w:rPr>
            <w:noProof/>
          </w:rPr>
          <w:t xml:space="preserve">had </w:t>
        </w:r>
      </w:ins>
      <w:r w:rsidR="00254099" w:rsidRPr="00F92F35">
        <w:rPr>
          <w:noProof/>
          <w:color w:val="FF0000"/>
          <w:rPrChange w:id="272" w:author="Chin Gee Tan" w:date="2020-05-11T19:45:00Z">
            <w:rPr>
              <w:noProof/>
            </w:rPr>
          </w:rPrChange>
        </w:rPr>
        <w:t>imp</w:t>
      </w:r>
      <w:ins w:id="273" w:author="Chin Gee Tan" w:date="2020-05-11T19:43:00Z">
        <w:r w:rsidR="00D73D75" w:rsidRPr="00F92F35">
          <w:rPr>
            <w:noProof/>
            <w:color w:val="FF0000"/>
            <w:rPrChange w:id="274" w:author="Chin Gee Tan" w:date="2020-05-11T19:45:00Z">
              <w:rPr>
                <w:noProof/>
              </w:rPr>
            </w:rPrChange>
          </w:rPr>
          <w:t>roved</w:t>
        </w:r>
      </w:ins>
      <w:del w:id="275" w:author="Chin Gee Tan" w:date="2020-05-11T19:43:00Z">
        <w:r w:rsidR="00254099" w:rsidDel="00D73D75">
          <w:rPr>
            <w:noProof/>
          </w:rPr>
          <w:delText>orve</w:delText>
        </w:r>
      </w:del>
      <w:r w:rsidR="00602DDD">
        <w:rPr>
          <w:noProof/>
        </w:rPr>
        <w:t xml:space="preserve"> </w:t>
      </w:r>
      <w:r w:rsidR="00503058">
        <w:rPr>
          <w:noProof/>
        </w:rPr>
        <w:t xml:space="preserve">2.7 % </w:t>
      </w:r>
      <w:ins w:id="276" w:author="Chin Gee Tan" w:date="2020-05-11T19:44:00Z">
        <w:r w:rsidR="002A036C">
          <w:rPr>
            <w:noProof/>
          </w:rPr>
          <w:t xml:space="preserve">compared with </w:t>
        </w:r>
      </w:ins>
      <w:del w:id="277" w:author="Chin Gee Tan" w:date="2020-05-11T19:44:00Z">
        <w:r w:rsidR="00254099" w:rsidDel="002A036C">
          <w:rPr>
            <w:noProof/>
          </w:rPr>
          <w:delText xml:space="preserve">than </w:delText>
        </w:r>
      </w:del>
      <w:ins w:id="278" w:author="Chin Gee Tan" w:date="2020-05-11T19:44:00Z">
        <w:r w:rsidR="002A036C">
          <w:rPr>
            <w:noProof/>
          </w:rPr>
          <w:t xml:space="preserve">the initial </w:t>
        </w:r>
      </w:ins>
      <w:del w:id="279" w:author="Chin Gee Tan" w:date="2020-05-11T19:44:00Z">
        <w:r w:rsidR="00254099" w:rsidDel="002A036C">
          <w:rPr>
            <w:noProof/>
          </w:rPr>
          <w:delText xml:space="preserve">fresh </w:delText>
        </w:r>
      </w:del>
      <w:r w:rsidR="00254099">
        <w:rPr>
          <w:noProof/>
        </w:rPr>
        <w:t>training (</w:t>
      </w:r>
      <w:r w:rsidR="00602DDD">
        <w:rPr>
          <w:noProof/>
        </w:rPr>
        <w:t>29.60)</w:t>
      </w:r>
      <w:r w:rsidR="00503058">
        <w:rPr>
          <w:noProof/>
        </w:rPr>
        <w:t xml:space="preserve">. </w:t>
      </w:r>
      <w:r w:rsidR="00254099">
        <w:rPr>
          <w:noProof/>
        </w:rPr>
        <w:t>T</w:t>
      </w:r>
      <w:r w:rsidR="00503058">
        <w:rPr>
          <w:noProof/>
        </w:rPr>
        <w:t xml:space="preserve">he </w:t>
      </w:r>
      <w:r w:rsidR="00254099">
        <w:rPr>
          <w:noProof/>
        </w:rPr>
        <w:t>re-</w:t>
      </w:r>
      <w:r w:rsidR="00503058">
        <w:rPr>
          <w:noProof/>
        </w:rPr>
        <w:t xml:space="preserve">training </w:t>
      </w:r>
      <w:r w:rsidR="00254099">
        <w:rPr>
          <w:noProof/>
        </w:rPr>
        <w:t>status</w:t>
      </w:r>
      <w:r w:rsidR="00F879E0">
        <w:rPr>
          <w:noProof/>
        </w:rPr>
        <w:t xml:space="preserve"> </w:t>
      </w:r>
      <w:ins w:id="280" w:author="Chin Gee Tan" w:date="2020-05-11T19:52:00Z">
        <w:r w:rsidR="003D70C7">
          <w:rPr>
            <w:noProof/>
          </w:rPr>
          <w:t xml:space="preserve">plotted in </w:t>
        </w:r>
      </w:ins>
      <w:del w:id="281" w:author="Chin Gee Tan" w:date="2020-05-11T19:52:00Z">
        <w:r w:rsidR="00F879E0" w:rsidDel="007004CC">
          <w:rPr>
            <w:noProof/>
          </w:rPr>
          <w:delText xml:space="preserve">at </w:delText>
        </w:r>
      </w:del>
      <w:r w:rsidR="00F879E0">
        <w:rPr>
          <w:noProof/>
        </w:rPr>
        <w:t>Fig 4</w:t>
      </w:r>
      <w:r w:rsidR="00254099">
        <w:rPr>
          <w:noProof/>
        </w:rPr>
        <w:t>-9</w:t>
      </w:r>
      <w:r w:rsidR="000A647F">
        <w:rPr>
          <w:noProof/>
        </w:rPr>
        <w:t xml:space="preserve"> shows that the </w:t>
      </w:r>
      <w:r w:rsidR="00FA1909">
        <w:rPr>
          <w:noProof/>
        </w:rPr>
        <w:t>episode rewards</w:t>
      </w:r>
      <w:ins w:id="282" w:author="Chin Gee Tan" w:date="2020-05-11T19:53:00Z">
        <w:r w:rsidR="001166F1">
          <w:rPr>
            <w:noProof/>
          </w:rPr>
          <w:t xml:space="preserve"> </w:t>
        </w:r>
      </w:ins>
      <w:del w:id="283" w:author="Chin Gee Tan" w:date="2020-05-11T19:53:00Z">
        <w:r w:rsidR="00FA1909" w:rsidDel="001166F1">
          <w:rPr>
            <w:noProof/>
          </w:rPr>
          <w:delText xml:space="preserve"> are </w:delText>
        </w:r>
      </w:del>
      <w:r w:rsidR="00FA1909">
        <w:rPr>
          <w:noProof/>
        </w:rPr>
        <w:t xml:space="preserve">slowly increased </w:t>
      </w:r>
      <w:r w:rsidR="00254099">
        <w:rPr>
          <w:noProof/>
        </w:rPr>
        <w:t xml:space="preserve">at </w:t>
      </w:r>
      <w:r w:rsidR="00FA1909">
        <w:rPr>
          <w:noProof/>
        </w:rPr>
        <w:t xml:space="preserve">very low </w:t>
      </w:r>
      <w:r w:rsidR="00254099">
        <w:rPr>
          <w:noProof/>
        </w:rPr>
        <w:t>marks</w:t>
      </w:r>
      <w:r w:rsidR="00FA1909">
        <w:rPr>
          <w:noProof/>
        </w:rPr>
        <w:t xml:space="preserve"> (below 10) </w:t>
      </w:r>
      <w:r w:rsidR="006C7CC8">
        <w:rPr>
          <w:noProof/>
        </w:rPr>
        <w:t>from</w:t>
      </w:r>
      <w:r w:rsidR="00FA1909">
        <w:rPr>
          <w:noProof/>
        </w:rPr>
        <w:t xml:space="preserve"> the beginning </w:t>
      </w:r>
      <w:r w:rsidR="006C7CC8">
        <w:rPr>
          <w:noProof/>
        </w:rPr>
        <w:t>to</w:t>
      </w:r>
      <w:r w:rsidR="00FA1909">
        <w:rPr>
          <w:noProof/>
        </w:rPr>
        <w:t xml:space="preserve"> 2</w:t>
      </w:r>
      <w:ins w:id="284" w:author="Chin Gee Tan" w:date="2020-05-11T19:54:00Z">
        <w:r w:rsidR="00392D71">
          <w:rPr>
            <w:noProof/>
          </w:rPr>
          <w:t>,</w:t>
        </w:r>
      </w:ins>
      <w:r w:rsidR="00FA1909">
        <w:rPr>
          <w:noProof/>
        </w:rPr>
        <w:t xml:space="preserve">000 episodes, and reached 20 </w:t>
      </w:r>
      <w:ins w:id="285" w:author="Chin Gee Tan" w:date="2020-05-11T19:54:00Z">
        <w:r w:rsidR="0051391C">
          <w:rPr>
            <w:noProof/>
          </w:rPr>
          <w:t xml:space="preserve">marks </w:t>
        </w:r>
      </w:ins>
      <w:r w:rsidR="00FA1909">
        <w:rPr>
          <w:noProof/>
        </w:rPr>
        <w:t>after 2</w:t>
      </w:r>
      <w:ins w:id="286" w:author="Chin Gee Tan" w:date="2020-05-11T19:54:00Z">
        <w:r w:rsidR="000A7822">
          <w:rPr>
            <w:noProof/>
          </w:rPr>
          <w:t>,</w:t>
        </w:r>
      </w:ins>
      <w:r w:rsidR="00FA1909">
        <w:rPr>
          <w:noProof/>
        </w:rPr>
        <w:t>500 episodes. After 3</w:t>
      </w:r>
      <w:ins w:id="287" w:author="Chin Gee Tan" w:date="2020-05-11T19:54:00Z">
        <w:r w:rsidR="000A7822">
          <w:rPr>
            <w:noProof/>
          </w:rPr>
          <w:t>,</w:t>
        </w:r>
      </w:ins>
      <w:r w:rsidR="00FA1909">
        <w:rPr>
          <w:noProof/>
        </w:rPr>
        <w:t xml:space="preserve">000 episodes, the </w:t>
      </w:r>
      <w:ins w:id="288" w:author="Chin Gee Tan" w:date="2020-05-11T19:54:00Z">
        <w:r w:rsidR="000A7822">
          <w:rPr>
            <w:noProof/>
          </w:rPr>
          <w:t xml:space="preserve">episode </w:t>
        </w:r>
      </w:ins>
      <w:r w:rsidR="00FA1909">
        <w:rPr>
          <w:noProof/>
        </w:rPr>
        <w:t xml:space="preserve">rewards </w:t>
      </w:r>
      <w:ins w:id="289" w:author="Chin Gee Tan" w:date="2020-05-11T19:54:00Z">
        <w:r w:rsidR="0095549F">
          <w:rPr>
            <w:noProof/>
          </w:rPr>
          <w:t xml:space="preserve">of </w:t>
        </w:r>
      </w:ins>
      <w:r w:rsidR="00FA1909">
        <w:rPr>
          <w:noProof/>
        </w:rPr>
        <w:t xml:space="preserve">30 or </w:t>
      </w:r>
      <w:ins w:id="290" w:author="Chin Gee Tan" w:date="2020-05-11T19:54:00Z">
        <w:r w:rsidR="0095549F">
          <w:rPr>
            <w:noProof/>
          </w:rPr>
          <w:t>higher</w:t>
        </w:r>
      </w:ins>
      <w:ins w:id="291" w:author="Chin Gee Tan" w:date="2020-05-11T19:55:00Z">
        <w:r w:rsidR="0095549F">
          <w:rPr>
            <w:noProof/>
          </w:rPr>
          <w:t xml:space="preserve"> </w:t>
        </w:r>
      </w:ins>
      <w:del w:id="292" w:author="Chin Gee Tan" w:date="2020-05-11T19:54:00Z">
        <w:r w:rsidR="00FA1909" w:rsidDel="0095549F">
          <w:rPr>
            <w:noProof/>
          </w:rPr>
          <w:delText xml:space="preserve">above </w:delText>
        </w:r>
      </w:del>
      <w:ins w:id="293" w:author="Chin Gee Tan" w:date="2020-05-11T19:55:00Z">
        <w:r w:rsidR="0095549F">
          <w:rPr>
            <w:noProof/>
          </w:rPr>
          <w:t>were</w:t>
        </w:r>
      </w:ins>
      <w:del w:id="294" w:author="Chin Gee Tan" w:date="2020-05-11T19:55:00Z">
        <w:r w:rsidR="00B049DF" w:rsidDel="0095549F">
          <w:rPr>
            <w:noProof/>
          </w:rPr>
          <w:delText>are</w:delText>
        </w:r>
      </w:del>
      <w:r w:rsidR="00B049DF">
        <w:rPr>
          <w:noProof/>
        </w:rPr>
        <w:t xml:space="preserve"> </w:t>
      </w:r>
      <w:r w:rsidR="00FA1909">
        <w:rPr>
          <w:noProof/>
        </w:rPr>
        <w:t xml:space="preserve">reached. </w:t>
      </w:r>
      <w:r w:rsidR="00AF5F68">
        <w:rPr>
          <w:noProof/>
        </w:rPr>
        <w:t>T</w:t>
      </w:r>
      <w:r w:rsidR="00064DFF">
        <w:rPr>
          <w:noProof/>
        </w:rPr>
        <w:t xml:space="preserve">he </w:t>
      </w:r>
      <w:r w:rsidR="00074DCE">
        <w:rPr>
          <w:noProof/>
        </w:rPr>
        <w:t>r</w:t>
      </w:r>
      <w:r w:rsidR="00424EB2">
        <w:rPr>
          <w:noProof/>
        </w:rPr>
        <w:t>ewards</w:t>
      </w:r>
      <w:ins w:id="295" w:author="Chin Gee Tan" w:date="2020-05-11T19:55:00Z">
        <w:r w:rsidR="00DC66D1">
          <w:rPr>
            <w:noProof/>
          </w:rPr>
          <w:t xml:space="preserve"> </w:t>
        </w:r>
      </w:ins>
      <w:del w:id="296" w:author="Chin Gee Tan" w:date="2020-05-11T19:55:00Z">
        <w:r w:rsidR="00424EB2" w:rsidDel="00DC66D1">
          <w:rPr>
            <w:noProof/>
          </w:rPr>
          <w:delText xml:space="preserve"> are </w:delText>
        </w:r>
      </w:del>
      <w:r w:rsidR="00074DCE">
        <w:rPr>
          <w:noProof/>
        </w:rPr>
        <w:t xml:space="preserve">increased from </w:t>
      </w:r>
      <w:del w:id="297" w:author="Chin Gee Tan" w:date="2020-05-11T19:55:00Z">
        <w:r w:rsidR="00074DCE" w:rsidDel="00455A82">
          <w:rPr>
            <w:noProof/>
          </w:rPr>
          <w:delText xml:space="preserve">the </w:delText>
        </w:r>
      </w:del>
      <w:r w:rsidR="00074DCE">
        <w:rPr>
          <w:noProof/>
        </w:rPr>
        <w:t xml:space="preserve">low to high </w:t>
      </w:r>
      <w:ins w:id="298" w:author="Chin Gee Tan" w:date="2020-05-11T19:55:00Z">
        <w:r w:rsidR="00455A82">
          <w:rPr>
            <w:noProof/>
          </w:rPr>
          <w:t xml:space="preserve">marks </w:t>
        </w:r>
      </w:ins>
      <w:r w:rsidR="00074DCE">
        <w:rPr>
          <w:noProof/>
        </w:rPr>
        <w:t>slowly</w:t>
      </w:r>
      <w:r w:rsidR="00AF5F68">
        <w:rPr>
          <w:noProof/>
        </w:rPr>
        <w:t xml:space="preserve"> due to</w:t>
      </w:r>
      <w:r w:rsidR="00AD3AF0">
        <w:rPr>
          <w:noProof/>
        </w:rPr>
        <w:t xml:space="preserve"> the buiding of the internal Q value table</w:t>
      </w:r>
      <w:r w:rsidR="00074DCE">
        <w:rPr>
          <w:noProof/>
        </w:rPr>
        <w:t xml:space="preserve">, </w:t>
      </w:r>
      <w:ins w:id="299" w:author="Chin Gee Tan" w:date="2020-05-11T19:55:00Z">
        <w:r w:rsidR="00FA2444">
          <w:rPr>
            <w:noProof/>
          </w:rPr>
          <w:t xml:space="preserve">and </w:t>
        </w:r>
      </w:ins>
      <w:r w:rsidR="00AD3AF0">
        <w:rPr>
          <w:noProof/>
        </w:rPr>
        <w:t xml:space="preserve">so </w:t>
      </w:r>
      <w:r w:rsidR="00FA1909">
        <w:rPr>
          <w:noProof/>
        </w:rPr>
        <w:t>in order to achi</w:t>
      </w:r>
      <w:ins w:id="300" w:author="Chin Gee Tan" w:date="2020-05-11T19:56:00Z">
        <w:r w:rsidR="00FA2444">
          <w:rPr>
            <w:noProof/>
          </w:rPr>
          <w:t>e</w:t>
        </w:r>
      </w:ins>
      <w:r w:rsidR="00FA1909">
        <w:rPr>
          <w:noProof/>
        </w:rPr>
        <w:t xml:space="preserve">ve </w:t>
      </w:r>
      <w:r w:rsidR="00E20769">
        <w:rPr>
          <w:noProof/>
        </w:rPr>
        <w:t>good results</w:t>
      </w:r>
      <w:r w:rsidR="00FA1909">
        <w:rPr>
          <w:noProof/>
        </w:rPr>
        <w:t xml:space="preserve">,  </w:t>
      </w:r>
      <w:del w:id="301" w:author="Chin Gee Tan" w:date="2020-05-11T19:58:00Z">
        <w:r w:rsidR="00FA1909" w:rsidDel="00F13682">
          <w:rPr>
            <w:noProof/>
          </w:rPr>
          <w:delText xml:space="preserve">the </w:delText>
        </w:r>
      </w:del>
      <w:ins w:id="302" w:author="Chin Gee Tan" w:date="2020-05-11T19:58:00Z">
        <w:r w:rsidR="00F13682">
          <w:rPr>
            <w:noProof/>
          </w:rPr>
          <w:t xml:space="preserve">we recommend that the </w:t>
        </w:r>
      </w:ins>
      <w:r w:rsidR="00FA1909">
        <w:rPr>
          <w:noProof/>
        </w:rPr>
        <w:t>training steps</w:t>
      </w:r>
      <w:ins w:id="303" w:author="Chin Gee Tan" w:date="2020-05-11T19:58:00Z">
        <w:r w:rsidR="00100894">
          <w:rPr>
            <w:noProof/>
          </w:rPr>
          <w:t xml:space="preserve"> </w:t>
        </w:r>
      </w:ins>
      <w:del w:id="304" w:author="Chin Gee Tan" w:date="2020-05-11T19:58:00Z">
        <w:r w:rsidR="00FA1909" w:rsidDel="00100894">
          <w:rPr>
            <w:noProof/>
          </w:rPr>
          <w:delText xml:space="preserve"> </w:delText>
        </w:r>
        <w:r w:rsidR="0068046E" w:rsidDel="00100894">
          <w:rPr>
            <w:noProof/>
          </w:rPr>
          <w:delText xml:space="preserve">will be recommended </w:delText>
        </w:r>
      </w:del>
      <w:r w:rsidR="0068046E">
        <w:rPr>
          <w:noProof/>
        </w:rPr>
        <w:t xml:space="preserve">to </w:t>
      </w:r>
      <w:r w:rsidR="00E20769">
        <w:rPr>
          <w:noProof/>
        </w:rPr>
        <w:t xml:space="preserve">be at </w:t>
      </w:r>
      <w:ins w:id="305" w:author="Chin Gee Tan" w:date="2020-05-11T19:58:00Z">
        <w:r w:rsidR="00100894">
          <w:rPr>
            <w:noProof/>
          </w:rPr>
          <w:t xml:space="preserve">least </w:t>
        </w:r>
      </w:ins>
      <w:r w:rsidR="00E20769">
        <w:rPr>
          <w:noProof/>
        </w:rPr>
        <w:t>1,700,000 steps</w:t>
      </w:r>
      <w:r w:rsidR="00381597">
        <w:rPr>
          <w:noProof/>
        </w:rPr>
        <w:t xml:space="preserve">. </w:t>
      </w:r>
    </w:p>
    <w:p w14:paraId="3A42A298" w14:textId="77777777" w:rsidR="001E32E7" w:rsidRDefault="001E32E7" w:rsidP="000F2091">
      <w:pPr>
        <w:ind w:firstLine="720"/>
        <w:rPr>
          <w:noProof/>
        </w:rPr>
      </w:pPr>
    </w:p>
    <w:p w14:paraId="589A7DE1" w14:textId="2E2E13B9" w:rsidR="00EF609E" w:rsidRDefault="00EF609E" w:rsidP="00EF609E">
      <w:pPr>
        <w:ind w:firstLine="720"/>
        <w:jc w:val="center"/>
        <w:rPr>
          <w:noProof/>
        </w:rPr>
      </w:pPr>
      <w:r w:rsidRPr="00EF609E">
        <w:rPr>
          <w:noProof/>
          <w:lang w:val="en-SG" w:eastAsia="zh-CN"/>
        </w:rPr>
        <w:drawing>
          <wp:inline distT="0" distB="0" distL="0" distR="0" wp14:anchorId="387BB016" wp14:editId="046C93B7">
            <wp:extent cx="2754756" cy="2914650"/>
            <wp:effectExtent l="0" t="0" r="1270" b="0"/>
            <wp:docPr id="20" name="Picture 20" descr="D:\ISS\MTech2020\ISY5005\ISY5005-SLS\GroupProject\20200506\test_dueling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S\MTech2020\ISY5005\ISY5005-SLS\GroupProject\20200506\test_dueling_network.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01640" cy="2964255"/>
                    </a:xfrm>
                    <a:prstGeom prst="rect">
                      <a:avLst/>
                    </a:prstGeom>
                    <a:noFill/>
                    <a:ln>
                      <a:noFill/>
                    </a:ln>
                  </pic:spPr>
                </pic:pic>
              </a:graphicData>
            </a:graphic>
          </wp:inline>
        </w:drawing>
      </w:r>
    </w:p>
    <w:p w14:paraId="0AC34193" w14:textId="2064957F" w:rsidR="00EF609E" w:rsidDel="001E32E7" w:rsidRDefault="00EF609E" w:rsidP="00EF609E">
      <w:pPr>
        <w:jc w:val="center"/>
        <w:rPr>
          <w:del w:id="306" w:author="Chin Gee Tan" w:date="2020-05-11T20:39:00Z"/>
          <w:b/>
          <w:noProof/>
        </w:rPr>
      </w:pPr>
      <w:r w:rsidRPr="00D1015B">
        <w:rPr>
          <w:b/>
          <w:noProof/>
        </w:rPr>
        <w:t>F</w:t>
      </w:r>
      <w:r>
        <w:rPr>
          <w:b/>
          <w:noProof/>
        </w:rPr>
        <w:t>ig 4-7</w:t>
      </w:r>
      <w:r w:rsidRPr="00D1015B">
        <w:rPr>
          <w:b/>
          <w:noProof/>
        </w:rPr>
        <w:t xml:space="preserve"> </w:t>
      </w:r>
      <w:ins w:id="307" w:author="Chin Gee Tan" w:date="2020-05-11T19:48:00Z">
        <w:r w:rsidR="00FB7D33">
          <w:rPr>
            <w:b/>
            <w:noProof/>
          </w:rPr>
          <w:t xml:space="preserve">Initial </w:t>
        </w:r>
      </w:ins>
      <w:del w:id="308" w:author="Chin Gee Tan" w:date="2020-05-11T19:48:00Z">
        <w:r w:rsidDel="00FB7D33">
          <w:rPr>
            <w:b/>
            <w:noProof/>
          </w:rPr>
          <w:delText xml:space="preserve">Fresh </w:delText>
        </w:r>
      </w:del>
      <w:r>
        <w:rPr>
          <w:b/>
          <w:noProof/>
        </w:rPr>
        <w:t>Training Test Results</w:t>
      </w:r>
    </w:p>
    <w:p w14:paraId="1D9A9F1F" w14:textId="77777777" w:rsidR="00EF609E" w:rsidRDefault="00EF609E">
      <w:pPr>
        <w:jc w:val="center"/>
        <w:rPr>
          <w:noProof/>
        </w:rPr>
        <w:pPrChange w:id="309" w:author="Chin Gee Tan" w:date="2020-05-11T20:39:00Z">
          <w:pPr>
            <w:ind w:firstLine="720"/>
          </w:pPr>
        </w:pPrChange>
      </w:pPr>
    </w:p>
    <w:p w14:paraId="7DB58439" w14:textId="2A361431" w:rsidR="00EF609E" w:rsidRDefault="00895BBF" w:rsidP="00EF609E">
      <w:pPr>
        <w:jc w:val="center"/>
        <w:rPr>
          <w:noProof/>
        </w:rPr>
      </w:pPr>
      <w:ins w:id="310" w:author="Chin Gee Tan" w:date="2020-05-11T19:48:00Z">
        <w:r>
          <w:rPr>
            <w:noProof/>
          </w:rPr>
          <w:lastRenderedPageBreak/>
          <w:t xml:space="preserve">           </w:t>
        </w:r>
        <w:r w:rsidR="00BC3857">
          <w:rPr>
            <w:noProof/>
          </w:rPr>
          <w:t xml:space="preserve"> </w:t>
        </w:r>
      </w:ins>
      <w:r w:rsidR="00EF609E">
        <w:rPr>
          <w:noProof/>
          <w:lang w:val="en-SG" w:eastAsia="zh-CN"/>
        </w:rPr>
        <w:drawing>
          <wp:inline distT="0" distB="0" distL="0" distR="0" wp14:anchorId="552A1164" wp14:editId="40C7CD7A">
            <wp:extent cx="2603650" cy="2762250"/>
            <wp:effectExtent l="0" t="0" r="0" b="0"/>
            <wp:docPr id="168151752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33">
                      <a:extLst>
                        <a:ext uri="{28A0092B-C50C-407E-A947-70E740481C1C}">
                          <a14:useLocalDpi xmlns:a14="http://schemas.microsoft.com/office/drawing/2010/main" val="0"/>
                        </a:ext>
                      </a:extLst>
                    </a:blip>
                    <a:stretch>
                      <a:fillRect/>
                    </a:stretch>
                  </pic:blipFill>
                  <pic:spPr>
                    <a:xfrm>
                      <a:off x="0" y="0"/>
                      <a:ext cx="2603650" cy="2762250"/>
                    </a:xfrm>
                    <a:prstGeom prst="rect">
                      <a:avLst/>
                    </a:prstGeom>
                  </pic:spPr>
                </pic:pic>
              </a:graphicData>
            </a:graphic>
          </wp:inline>
        </w:drawing>
      </w:r>
    </w:p>
    <w:p w14:paraId="379E7638" w14:textId="033C29DC" w:rsidR="00EF609E" w:rsidRDefault="00EF609E" w:rsidP="00EF609E">
      <w:pPr>
        <w:jc w:val="center"/>
        <w:rPr>
          <w:b/>
          <w:noProof/>
        </w:rPr>
      </w:pPr>
      <w:r w:rsidRPr="00D1015B">
        <w:rPr>
          <w:b/>
          <w:noProof/>
        </w:rPr>
        <w:t>F</w:t>
      </w:r>
      <w:r>
        <w:rPr>
          <w:b/>
          <w:noProof/>
        </w:rPr>
        <w:t>ig 4-8</w:t>
      </w:r>
      <w:r w:rsidRPr="00D1015B">
        <w:rPr>
          <w:b/>
          <w:noProof/>
        </w:rPr>
        <w:t xml:space="preserve"> </w:t>
      </w:r>
      <w:r>
        <w:rPr>
          <w:b/>
          <w:noProof/>
        </w:rPr>
        <w:t>Re-training Test Results</w:t>
      </w:r>
    </w:p>
    <w:p w14:paraId="53D08FF9" w14:textId="3528D086" w:rsidR="00EF609E" w:rsidRDefault="00EF609E" w:rsidP="00EF609E">
      <w:pPr>
        <w:ind w:firstLine="720"/>
        <w:jc w:val="center"/>
        <w:rPr>
          <w:noProof/>
        </w:rPr>
      </w:pPr>
      <w:r>
        <w:rPr>
          <w:noProof/>
          <w:lang w:val="en-SG" w:eastAsia="zh-CN"/>
        </w:rPr>
        <w:t xml:space="preserve"> </w:t>
      </w:r>
      <w:r>
        <w:rPr>
          <w:noProof/>
          <w:lang w:val="en-SG" w:eastAsia="zh-CN"/>
        </w:rPr>
        <w:drawing>
          <wp:inline distT="0" distB="0" distL="0" distR="0" wp14:anchorId="3A3D6EF5" wp14:editId="15A9D464">
            <wp:extent cx="3895859" cy="3124200"/>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63281" cy="3178268"/>
                    </a:xfrm>
                    <a:prstGeom prst="rect">
                      <a:avLst/>
                    </a:prstGeom>
                  </pic:spPr>
                </pic:pic>
              </a:graphicData>
            </a:graphic>
          </wp:inline>
        </w:drawing>
      </w:r>
    </w:p>
    <w:p w14:paraId="7F988547" w14:textId="6093FE8A" w:rsidR="00EF609E" w:rsidRDefault="00AF3A84" w:rsidP="00EF609E">
      <w:pPr>
        <w:jc w:val="center"/>
        <w:rPr>
          <w:b/>
          <w:noProof/>
        </w:rPr>
      </w:pPr>
      <w:ins w:id="311" w:author="Chin Gee Tan" w:date="2020-05-11T19:49:00Z">
        <w:r>
          <w:rPr>
            <w:b/>
            <w:noProof/>
          </w:rPr>
          <w:t xml:space="preserve">         </w:t>
        </w:r>
      </w:ins>
      <w:r w:rsidR="00EF609E" w:rsidRPr="00D1015B">
        <w:rPr>
          <w:b/>
          <w:noProof/>
        </w:rPr>
        <w:t>F</w:t>
      </w:r>
      <w:r w:rsidR="00EF609E">
        <w:rPr>
          <w:b/>
          <w:noProof/>
        </w:rPr>
        <w:t>ig 4-</w:t>
      </w:r>
      <w:r w:rsidR="00254099">
        <w:rPr>
          <w:b/>
          <w:noProof/>
        </w:rPr>
        <w:t>9</w:t>
      </w:r>
      <w:r w:rsidR="00EF609E" w:rsidRPr="00D1015B">
        <w:rPr>
          <w:b/>
          <w:noProof/>
        </w:rPr>
        <w:t xml:space="preserve"> </w:t>
      </w:r>
      <w:r w:rsidR="00EF609E">
        <w:rPr>
          <w:b/>
          <w:noProof/>
        </w:rPr>
        <w:t xml:space="preserve">Re-training </w:t>
      </w:r>
      <w:r w:rsidR="00254099">
        <w:rPr>
          <w:b/>
          <w:noProof/>
        </w:rPr>
        <w:t>Status</w:t>
      </w:r>
    </w:p>
    <w:p w14:paraId="73820943" w14:textId="77777777" w:rsidR="00EC11C7" w:rsidRDefault="00EC11C7" w:rsidP="00E101B5">
      <w:pPr>
        <w:rPr>
          <w:noProof/>
        </w:rPr>
      </w:pPr>
    </w:p>
    <w:p w14:paraId="1511E092" w14:textId="53CCFF04" w:rsidR="00EC2430" w:rsidRDefault="00EC2430" w:rsidP="00EC2430">
      <w:pPr>
        <w:rPr>
          <w:noProof/>
        </w:rPr>
      </w:pPr>
      <w:r>
        <w:rPr>
          <w:noProof/>
        </w:rPr>
        <w:t xml:space="preserve">4.1.5 </w:t>
      </w:r>
      <w:r w:rsidR="00AC5C61">
        <w:rPr>
          <w:noProof/>
        </w:rPr>
        <w:t>Game</w:t>
      </w:r>
      <w:r w:rsidR="0054122D">
        <w:rPr>
          <w:noProof/>
        </w:rPr>
        <w:t xml:space="preserve"> Life Lost</w:t>
      </w:r>
    </w:p>
    <w:p w14:paraId="43499790" w14:textId="6EAA8E95" w:rsidR="00EC2430" w:rsidRDefault="00EC2430" w:rsidP="00EC2430">
      <w:pPr>
        <w:ind w:firstLine="720"/>
      </w:pPr>
      <w:r>
        <w:t xml:space="preserve">We </w:t>
      </w:r>
      <w:r w:rsidR="00006903">
        <w:t xml:space="preserve">have read the article </w:t>
      </w:r>
      <w:r w:rsidR="00054593">
        <w:t>(</w:t>
      </w:r>
      <w:hyperlink r:id="rId35" w:history="1">
        <w:r w:rsidR="00054593" w:rsidRPr="002864E2">
          <w:rPr>
            <w:rStyle w:val="Hyperlink"/>
          </w:rPr>
          <w:t>https://towardsdatascience.com/tutorial-double-deep-q-learning-with-dueling-network-architectures-4c1b3fb7f756</w:t>
        </w:r>
      </w:hyperlink>
      <w:r w:rsidR="00054593">
        <w:t xml:space="preserve">). </w:t>
      </w:r>
      <w:r w:rsidR="00FB6C14">
        <w:t xml:space="preserve">It describes </w:t>
      </w:r>
      <w:r w:rsidR="00FB27F2">
        <w:t xml:space="preserve">that </w:t>
      </w:r>
      <w:r w:rsidRPr="003446DA">
        <w:t xml:space="preserve">passing the terminal state to the replay memory when a </w:t>
      </w:r>
      <w:r>
        <w:t xml:space="preserve">player turn </w:t>
      </w:r>
      <w:r w:rsidRPr="003446DA">
        <w:t xml:space="preserve">is lost </w:t>
      </w:r>
      <w:r>
        <w:t xml:space="preserve">will </w:t>
      </w:r>
      <w:r w:rsidR="00FB6C14">
        <w:t>increase the game rewards significantly</w:t>
      </w:r>
      <w:r>
        <w:t xml:space="preserve">. </w:t>
      </w:r>
      <w:del w:id="312" w:author="Chin Gee Tan" w:date="2020-05-11T16:26:00Z">
        <w:r w:rsidR="00501B97" w:rsidDel="00681724">
          <w:delText>So</w:delText>
        </w:r>
      </w:del>
      <w:ins w:id="313" w:author="Chin Gee Tan" w:date="2020-05-11T16:26:00Z">
        <w:r w:rsidR="00681724">
          <w:t>So,</w:t>
        </w:r>
      </w:ins>
      <w:r w:rsidR="00501B97">
        <w:t xml:space="preserve"> we have </w:t>
      </w:r>
      <w:r w:rsidR="005448DB">
        <w:t>modified</w:t>
      </w:r>
      <w:r w:rsidR="00501B97">
        <w:t xml:space="preserve"> </w:t>
      </w:r>
      <w:r w:rsidR="00FB6C14">
        <w:t xml:space="preserve">keras-rl </w:t>
      </w:r>
      <w:r w:rsidR="005448DB">
        <w:t xml:space="preserve">package </w:t>
      </w:r>
      <w:r w:rsidR="00FB6C14">
        <w:t xml:space="preserve">“core.py” </w:t>
      </w:r>
      <w:r w:rsidR="00501B97">
        <w:t>to detect game life lost and start new episode</w:t>
      </w:r>
      <w:r w:rsidR="00185509">
        <w:t xml:space="preserve"> when this game </w:t>
      </w:r>
      <w:r w:rsidR="003062F2">
        <w:t xml:space="preserve">life lost </w:t>
      </w:r>
      <w:ins w:id="314" w:author="Chin Gee Tan" w:date="2020-05-11T20:06:00Z">
        <w:r w:rsidR="001430BC">
          <w:t xml:space="preserve">has </w:t>
        </w:r>
      </w:ins>
      <w:r w:rsidR="003062F2">
        <w:t>happens</w:t>
      </w:r>
      <w:r w:rsidR="00511AE2">
        <w:t>.</w:t>
      </w:r>
      <w:r w:rsidR="00BC0967">
        <w:t xml:space="preserve"> The</w:t>
      </w:r>
      <w:r w:rsidR="00401A82">
        <w:t xml:space="preserve"> training and testing</w:t>
      </w:r>
      <w:r w:rsidR="00BC0967">
        <w:t xml:space="preserve"> results are shown</w:t>
      </w:r>
      <w:r w:rsidR="00401A82">
        <w:t xml:space="preserve"> </w:t>
      </w:r>
      <w:del w:id="315" w:author="Chin Gee Tan" w:date="2020-05-11T20:06:00Z">
        <w:r w:rsidR="00401A82" w:rsidDel="0035568F">
          <w:delText xml:space="preserve">at </w:delText>
        </w:r>
      </w:del>
      <w:ins w:id="316" w:author="Chin Gee Tan" w:date="2020-05-11T20:06:00Z">
        <w:r w:rsidR="0035568F">
          <w:t xml:space="preserve">in </w:t>
        </w:r>
      </w:ins>
      <w:r w:rsidR="00401A82">
        <w:t xml:space="preserve">Fig </w:t>
      </w:r>
      <w:r w:rsidR="00CE537C">
        <w:t>4-</w:t>
      </w:r>
      <w:r w:rsidR="00FA6C1B">
        <w:t>10</w:t>
      </w:r>
      <w:r w:rsidR="00C04257">
        <w:t xml:space="preserve"> and Fig 4-11</w:t>
      </w:r>
      <w:r w:rsidR="00BC0967">
        <w:t>.</w:t>
      </w:r>
      <w:r w:rsidR="009B3DD7">
        <w:t xml:space="preserve"> I</w:t>
      </w:r>
      <w:r w:rsidR="00CB537D">
        <w:t>t shows</w:t>
      </w:r>
      <w:r w:rsidR="009B3DD7">
        <w:t xml:space="preserve"> that </w:t>
      </w:r>
      <w:r w:rsidR="00716EA0">
        <w:t xml:space="preserve">the improvement of </w:t>
      </w:r>
      <w:r w:rsidR="00746E32">
        <w:t xml:space="preserve">the rewards </w:t>
      </w:r>
      <w:r w:rsidR="00716EA0">
        <w:t>is much lower 0.</w:t>
      </w:r>
      <w:r w:rsidR="008C7764">
        <w:t xml:space="preserve">69% </w:t>
      </w:r>
      <w:r w:rsidR="00746E32">
        <w:t>(</w:t>
      </w:r>
      <w:r w:rsidR="00746E32" w:rsidRPr="00500260">
        <w:rPr>
          <w:noProof/>
          <w:color w:val="FF0000"/>
          <w:rPrChange w:id="317" w:author="Chin Gee Tan" w:date="2020-05-11T20:06:00Z">
            <w:rPr>
              <w:noProof/>
            </w:rPr>
          </w:rPrChange>
        </w:rPr>
        <w:t>from 28.80 to 29.00</w:t>
      </w:r>
      <w:r w:rsidR="00746E32">
        <w:rPr>
          <w:noProof/>
        </w:rPr>
        <w:t>).</w:t>
      </w:r>
      <w:r w:rsidR="008C7764">
        <w:rPr>
          <w:noProof/>
        </w:rPr>
        <w:t xml:space="preserve"> Therefore, </w:t>
      </w:r>
      <w:r w:rsidR="00893017">
        <w:rPr>
          <w:noProof/>
        </w:rPr>
        <w:t xml:space="preserve">there may be better ways to utilize the </w:t>
      </w:r>
      <w:r w:rsidR="0080463B">
        <w:rPr>
          <w:noProof/>
        </w:rPr>
        <w:t>d</w:t>
      </w:r>
      <w:r w:rsidR="00F36166">
        <w:rPr>
          <w:noProof/>
        </w:rPr>
        <w:t>etection of game life</w:t>
      </w:r>
      <w:r w:rsidR="0080463B">
        <w:rPr>
          <w:noProof/>
        </w:rPr>
        <w:t xml:space="preserve"> besides restarting episode. Due to time constrains, we have not </w:t>
      </w:r>
      <w:r w:rsidR="00493723">
        <w:rPr>
          <w:noProof/>
        </w:rPr>
        <w:t xml:space="preserve">explored </w:t>
      </w:r>
      <w:del w:id="318" w:author="Chin Gee Tan" w:date="2020-05-11T20:07:00Z">
        <w:r w:rsidR="00493723" w:rsidDel="001710B7">
          <w:rPr>
            <w:noProof/>
          </w:rPr>
          <w:delText xml:space="preserve">for </w:delText>
        </w:r>
      </w:del>
      <w:r w:rsidR="00493723">
        <w:rPr>
          <w:noProof/>
        </w:rPr>
        <w:t>better ways</w:t>
      </w:r>
      <w:ins w:id="319" w:author="Chin Gee Tan" w:date="2020-05-11T20:07:00Z">
        <w:r w:rsidR="001710B7">
          <w:rPr>
            <w:noProof/>
          </w:rPr>
          <w:t xml:space="preserve"> of doing so</w:t>
        </w:r>
      </w:ins>
      <w:r w:rsidR="00493723">
        <w:rPr>
          <w:noProof/>
        </w:rPr>
        <w:t>.</w:t>
      </w:r>
    </w:p>
    <w:p w14:paraId="6199103F" w14:textId="3586E655" w:rsidR="00BC0967" w:rsidRDefault="00AC1AA0" w:rsidP="009039FD">
      <w:pPr>
        <w:ind w:firstLine="720"/>
        <w:jc w:val="center"/>
      </w:pPr>
      <w:r>
        <w:rPr>
          <w:noProof/>
          <w:lang w:val="en-SG" w:eastAsia="zh-CN"/>
        </w:rPr>
        <w:lastRenderedPageBreak/>
        <w:drawing>
          <wp:inline distT="0" distB="0" distL="0" distR="0" wp14:anchorId="1F3A5C0A" wp14:editId="24460D55">
            <wp:extent cx="3887043" cy="2914650"/>
            <wp:effectExtent l="0" t="0" r="0" b="0"/>
            <wp:docPr id="852439406" name="Picture 29" descr="D:\ISS\MTech2020\ISY5005\ISY5005-SLS\GroupProject\20200508\detect_life_lost_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36">
                      <a:extLst>
                        <a:ext uri="{28A0092B-C50C-407E-A947-70E740481C1C}">
                          <a14:useLocalDpi xmlns:a14="http://schemas.microsoft.com/office/drawing/2010/main" val="0"/>
                        </a:ext>
                      </a:extLst>
                    </a:blip>
                    <a:stretch>
                      <a:fillRect/>
                    </a:stretch>
                  </pic:blipFill>
                  <pic:spPr>
                    <a:xfrm>
                      <a:off x="0" y="0"/>
                      <a:ext cx="3892790" cy="2918960"/>
                    </a:xfrm>
                    <a:prstGeom prst="rect">
                      <a:avLst/>
                    </a:prstGeom>
                  </pic:spPr>
                </pic:pic>
              </a:graphicData>
            </a:graphic>
          </wp:inline>
        </w:drawing>
      </w:r>
    </w:p>
    <w:p w14:paraId="4D1F0978" w14:textId="62468FB8" w:rsidR="00307990" w:rsidRDefault="00307990" w:rsidP="00307990">
      <w:pPr>
        <w:jc w:val="center"/>
        <w:rPr>
          <w:b/>
          <w:noProof/>
        </w:rPr>
      </w:pPr>
      <w:r w:rsidRPr="00D1015B">
        <w:rPr>
          <w:b/>
          <w:noProof/>
        </w:rPr>
        <w:t>F</w:t>
      </w:r>
      <w:r>
        <w:rPr>
          <w:b/>
          <w:noProof/>
        </w:rPr>
        <w:t>ig 4-</w:t>
      </w:r>
      <w:r w:rsidR="003C3819">
        <w:rPr>
          <w:b/>
          <w:noProof/>
        </w:rPr>
        <w:t>10</w:t>
      </w:r>
      <w:r w:rsidRPr="00D1015B">
        <w:rPr>
          <w:b/>
          <w:noProof/>
        </w:rPr>
        <w:t xml:space="preserve"> </w:t>
      </w:r>
      <w:r w:rsidR="00AC5C61">
        <w:rPr>
          <w:b/>
          <w:noProof/>
        </w:rPr>
        <w:t>Training Results for Game Life Lost</w:t>
      </w:r>
    </w:p>
    <w:p w14:paraId="1F635177" w14:textId="77777777" w:rsidR="00BC0967" w:rsidRDefault="00BC0967" w:rsidP="00EC2430">
      <w:pPr>
        <w:ind w:firstLine="720"/>
      </w:pPr>
    </w:p>
    <w:p w14:paraId="4A2739BE" w14:textId="2C78D2B4" w:rsidR="00BC0967" w:rsidRDefault="009039FD" w:rsidP="009039FD">
      <w:pPr>
        <w:ind w:firstLine="720"/>
        <w:jc w:val="center"/>
      </w:pPr>
      <w:r>
        <w:rPr>
          <w:noProof/>
          <w:lang w:val="en-SG" w:eastAsia="zh-CN"/>
        </w:rPr>
        <w:drawing>
          <wp:inline distT="0" distB="0" distL="0" distR="0" wp14:anchorId="0672DB01" wp14:editId="4DB09E55">
            <wp:extent cx="3474680" cy="2876550"/>
            <wp:effectExtent l="0" t="0" r="5715" b="0"/>
            <wp:docPr id="1279149281" name="Picture 30" descr="D:\ISS\MTech2020\ISY5005\ISY5005-SLS\GroupProject\20200508\detect_life_lost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37">
                      <a:extLst>
                        <a:ext uri="{28A0092B-C50C-407E-A947-70E740481C1C}">
                          <a14:useLocalDpi xmlns:a14="http://schemas.microsoft.com/office/drawing/2010/main" val="0"/>
                        </a:ext>
                      </a:extLst>
                    </a:blip>
                    <a:stretch>
                      <a:fillRect/>
                    </a:stretch>
                  </pic:blipFill>
                  <pic:spPr>
                    <a:xfrm>
                      <a:off x="0" y="0"/>
                      <a:ext cx="3494400" cy="2892876"/>
                    </a:xfrm>
                    <a:prstGeom prst="rect">
                      <a:avLst/>
                    </a:prstGeom>
                  </pic:spPr>
                </pic:pic>
              </a:graphicData>
            </a:graphic>
          </wp:inline>
        </w:drawing>
      </w:r>
    </w:p>
    <w:p w14:paraId="5D50F8D5" w14:textId="38027A5C" w:rsidR="00CE537C" w:rsidRDefault="00CE537C" w:rsidP="00CE537C">
      <w:pPr>
        <w:jc w:val="center"/>
        <w:rPr>
          <w:b/>
          <w:noProof/>
        </w:rPr>
      </w:pPr>
      <w:r w:rsidRPr="00D1015B">
        <w:rPr>
          <w:b/>
          <w:noProof/>
        </w:rPr>
        <w:t>F</w:t>
      </w:r>
      <w:r>
        <w:rPr>
          <w:b/>
          <w:noProof/>
        </w:rPr>
        <w:t>ig 4-</w:t>
      </w:r>
      <w:r w:rsidR="008A0A72">
        <w:rPr>
          <w:b/>
          <w:noProof/>
        </w:rPr>
        <w:t>11</w:t>
      </w:r>
      <w:r w:rsidRPr="00D1015B">
        <w:rPr>
          <w:b/>
          <w:noProof/>
        </w:rPr>
        <w:t xml:space="preserve"> </w:t>
      </w:r>
      <w:r>
        <w:rPr>
          <w:b/>
          <w:noProof/>
        </w:rPr>
        <w:t>T</w:t>
      </w:r>
      <w:r w:rsidR="009B3DD7">
        <w:rPr>
          <w:b/>
          <w:noProof/>
        </w:rPr>
        <w:t xml:space="preserve">esting </w:t>
      </w:r>
      <w:r>
        <w:rPr>
          <w:b/>
          <w:noProof/>
        </w:rPr>
        <w:t xml:space="preserve">Results </w:t>
      </w:r>
      <w:r w:rsidR="009B3DD7">
        <w:rPr>
          <w:b/>
          <w:noProof/>
        </w:rPr>
        <w:t>for Game Life Lost</w:t>
      </w:r>
    </w:p>
    <w:p w14:paraId="3F4FFAAF" w14:textId="77777777" w:rsidR="00CE537C" w:rsidRDefault="00CE537C" w:rsidP="009039FD">
      <w:pPr>
        <w:ind w:firstLine="720"/>
        <w:jc w:val="center"/>
      </w:pPr>
    </w:p>
    <w:p w14:paraId="02C9F6AE" w14:textId="2DC6E7F1" w:rsidR="004D2623" w:rsidRDefault="004D2623" w:rsidP="004D2623">
      <w:pPr>
        <w:rPr>
          <w:noProof/>
        </w:rPr>
      </w:pPr>
      <w:commentRangeStart w:id="320"/>
      <w:commentRangeStart w:id="321"/>
      <w:r>
        <w:rPr>
          <w:noProof/>
        </w:rPr>
        <w:t>4.1.</w:t>
      </w:r>
      <w:ins w:id="322" w:author="Chin Gee Tan" w:date="2020-05-11T20:09:00Z">
        <w:r w:rsidR="00A11E1E">
          <w:rPr>
            <w:noProof/>
          </w:rPr>
          <w:t>6</w:t>
        </w:r>
      </w:ins>
      <w:del w:id="323" w:author="Chin Gee Tan" w:date="2020-05-11T20:09:00Z">
        <w:r w:rsidDel="00A11E1E">
          <w:rPr>
            <w:noProof/>
          </w:rPr>
          <w:delText>5</w:delText>
        </w:r>
      </w:del>
      <w:r>
        <w:rPr>
          <w:noProof/>
        </w:rPr>
        <w:t xml:space="preserve"> Dueling Network</w:t>
      </w:r>
      <w:commentRangeEnd w:id="320"/>
      <w:r w:rsidR="00274197">
        <w:rPr>
          <w:rStyle w:val="CommentReference"/>
        </w:rPr>
        <w:commentReference w:id="320"/>
      </w:r>
      <w:commentRangeEnd w:id="321"/>
      <w:r w:rsidR="00304945">
        <w:rPr>
          <w:rStyle w:val="CommentReference"/>
        </w:rPr>
        <w:commentReference w:id="321"/>
      </w:r>
    </w:p>
    <w:p w14:paraId="3EA59280" w14:textId="0F2311BF" w:rsidR="003C2088" w:rsidRDefault="003C2088" w:rsidP="003C2088">
      <w:pPr>
        <w:ind w:firstLine="720"/>
        <w:rPr>
          <w:ins w:id="325" w:author="Chin Gee Tan" w:date="2020-05-11T20:40:00Z"/>
          <w:noProof/>
        </w:rPr>
      </w:pPr>
      <w:r>
        <w:rPr>
          <w:noProof/>
        </w:rPr>
        <w:t xml:space="preserve">The dueling networks are pre-built option at DQN keras-rl package, and it allows the dueling network layers to be automatcally added to the </w:t>
      </w:r>
      <w:r w:rsidR="005A7312">
        <w:rPr>
          <w:noProof/>
        </w:rPr>
        <w:t xml:space="preserve">existing model. </w:t>
      </w:r>
      <w:r w:rsidR="00AD76C5">
        <w:rPr>
          <w:noProof/>
        </w:rPr>
        <w:t>The</w:t>
      </w:r>
      <w:r w:rsidR="005A7312">
        <w:rPr>
          <w:noProof/>
        </w:rPr>
        <w:t xml:space="preserve"> dueling network </w:t>
      </w:r>
      <w:r w:rsidR="00AD76C5">
        <w:rPr>
          <w:noProof/>
        </w:rPr>
        <w:t xml:space="preserve">structure of the Breakout RL system is </w:t>
      </w:r>
      <w:r w:rsidR="00EA5639">
        <w:rPr>
          <w:noProof/>
        </w:rPr>
        <w:t>shown in Fig 4-12. T</w:t>
      </w:r>
      <w:r w:rsidR="005A7312">
        <w:rPr>
          <w:noProof/>
        </w:rPr>
        <w:t xml:space="preserve">he </w:t>
      </w:r>
      <w:r w:rsidR="00EA5639">
        <w:rPr>
          <w:noProof/>
        </w:rPr>
        <w:t xml:space="preserve">training and testing </w:t>
      </w:r>
      <w:r w:rsidR="005A7312">
        <w:rPr>
          <w:noProof/>
        </w:rPr>
        <w:t xml:space="preserve">results are </w:t>
      </w:r>
      <w:r w:rsidR="00EA5639">
        <w:rPr>
          <w:noProof/>
        </w:rPr>
        <w:t>shown in Fig 4-13 and Fig 4-14.</w:t>
      </w:r>
    </w:p>
    <w:p w14:paraId="102AB09B" w14:textId="77777777" w:rsidR="001E32E7" w:rsidRDefault="001E32E7" w:rsidP="003C2088">
      <w:pPr>
        <w:ind w:firstLine="720"/>
        <w:rPr>
          <w:noProof/>
        </w:rPr>
      </w:pPr>
    </w:p>
    <w:p w14:paraId="4E70CE7F" w14:textId="47587958" w:rsidR="00AD76C5" w:rsidRDefault="00AD76C5" w:rsidP="00AD76C5">
      <w:pPr>
        <w:ind w:firstLine="720"/>
      </w:pPr>
      <w:r>
        <w:t xml:space="preserve">The test </w:t>
      </w:r>
      <w:del w:id="326" w:author="Chin Gee Tan" w:date="2020-05-11T20:43:00Z">
        <w:r w:rsidDel="004545EB">
          <w:delText>resul</w:delText>
        </w:r>
        <w:r w:rsidDel="006E0F5E">
          <w:delText>t</w:delText>
        </w:r>
        <w:r w:rsidDel="004545EB">
          <w:delText>s</w:delText>
        </w:r>
      </w:del>
      <w:ins w:id="327" w:author="Chin Gee Tan" w:date="2020-05-11T20:43:00Z">
        <w:r w:rsidR="004545EB">
          <w:t>results</w:t>
        </w:r>
      </w:ins>
      <w:r>
        <w:t xml:space="preserve"> without dueling network is shown at Fig 4-15. </w:t>
      </w:r>
      <w:del w:id="328" w:author="Chin Gee Tan" w:date="2020-05-11T20:12:00Z">
        <w:r w:rsidDel="007952D6">
          <w:delText>Compared to t</w:delText>
        </w:r>
      </w:del>
      <w:ins w:id="329" w:author="Chin Gee Tan" w:date="2020-05-11T20:12:00Z">
        <w:r w:rsidR="007952D6">
          <w:t>Comparing t</w:t>
        </w:r>
      </w:ins>
      <w:r>
        <w:t xml:space="preserve">he two networks, the average rewards without dueling network (33.40) are 15% higher than </w:t>
      </w:r>
      <w:ins w:id="330" w:author="Chin Gee Tan" w:date="2020-05-11T20:13:00Z">
        <w:r w:rsidR="00F57BE4">
          <w:t xml:space="preserve">that of </w:t>
        </w:r>
      </w:ins>
      <w:r>
        <w:t xml:space="preserve">the dueling network (28.80). Therefore, the dueling network does not help </w:t>
      </w:r>
      <w:del w:id="331" w:author="Chin Gee Tan" w:date="2020-05-11T20:13:00Z">
        <w:r w:rsidDel="003C5D11">
          <w:delText xml:space="preserve">on </w:delText>
        </w:r>
      </w:del>
      <w:ins w:id="332" w:author="Chin Gee Tan" w:date="2020-05-11T20:13:00Z">
        <w:r w:rsidR="003C5D11">
          <w:t xml:space="preserve">in obtaining </w:t>
        </w:r>
      </w:ins>
      <w:r>
        <w:t>better rewards from th</w:t>
      </w:r>
      <w:ins w:id="333" w:author="Chin Gee Tan" w:date="2020-05-11T20:13:00Z">
        <w:r w:rsidR="003C5D11">
          <w:t>is</w:t>
        </w:r>
      </w:ins>
      <w:del w:id="334" w:author="Chin Gee Tan" w:date="2020-05-11T20:13:00Z">
        <w:r w:rsidDel="003C5D11">
          <w:delText>e</w:delText>
        </w:r>
      </w:del>
      <w:r>
        <w:t xml:space="preserve"> experiment</w:t>
      </w:r>
      <w:del w:id="335" w:author="Chin Gee Tan" w:date="2020-05-11T20:13:00Z">
        <w:r w:rsidDel="003C5D11">
          <w:delText>s</w:delText>
        </w:r>
      </w:del>
      <w:r>
        <w:t>.</w:t>
      </w:r>
    </w:p>
    <w:p w14:paraId="2D32ACC5" w14:textId="77777777" w:rsidR="00AD76C5" w:rsidRDefault="00AD76C5" w:rsidP="00AD76C5">
      <w:pPr>
        <w:ind w:firstLine="720"/>
      </w:pPr>
    </w:p>
    <w:p w14:paraId="70F1FF14" w14:textId="77777777" w:rsidR="003C2088" w:rsidRDefault="003C2088" w:rsidP="003C2088">
      <w:pPr>
        <w:rPr>
          <w:noProof/>
        </w:rPr>
      </w:pPr>
    </w:p>
    <w:p w14:paraId="0ED3A684" w14:textId="7078E22C" w:rsidR="003C2088" w:rsidRDefault="003C2088" w:rsidP="003C2088">
      <w:pPr>
        <w:jc w:val="center"/>
        <w:rPr>
          <w:noProof/>
        </w:rPr>
      </w:pPr>
      <w:r>
        <w:rPr>
          <w:noProof/>
        </w:rPr>
        <w:lastRenderedPageBreak/>
        <w:tab/>
      </w:r>
      <w:r w:rsidR="008A0A72">
        <w:rPr>
          <w:noProof/>
          <w:lang w:val="en-SG" w:eastAsia="zh-CN"/>
        </w:rPr>
        <w:drawing>
          <wp:inline distT="0" distB="0" distL="0" distR="0" wp14:anchorId="6889B196" wp14:editId="1F9F78E9">
            <wp:extent cx="2419350" cy="801705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58259" cy="8477359"/>
                    </a:xfrm>
                    <a:prstGeom prst="rect">
                      <a:avLst/>
                    </a:prstGeom>
                  </pic:spPr>
                </pic:pic>
              </a:graphicData>
            </a:graphic>
          </wp:inline>
        </w:drawing>
      </w:r>
    </w:p>
    <w:p w14:paraId="6CDB1828" w14:textId="5F46CE9C" w:rsidR="004D2623" w:rsidRDefault="008A0A72" w:rsidP="008A0A72">
      <w:pPr>
        <w:jc w:val="center"/>
        <w:rPr>
          <w:noProof/>
        </w:rPr>
      </w:pPr>
      <w:r w:rsidRPr="00D1015B">
        <w:rPr>
          <w:b/>
          <w:noProof/>
        </w:rPr>
        <w:t>F</w:t>
      </w:r>
      <w:r>
        <w:rPr>
          <w:b/>
          <w:noProof/>
        </w:rPr>
        <w:t>ig 4-12</w:t>
      </w:r>
      <w:r w:rsidRPr="00D1015B">
        <w:rPr>
          <w:b/>
          <w:noProof/>
        </w:rPr>
        <w:t xml:space="preserve"> </w:t>
      </w:r>
      <w:r w:rsidR="00084A3E">
        <w:rPr>
          <w:b/>
          <w:noProof/>
        </w:rPr>
        <w:t>Dueling Network Model Structure</w:t>
      </w:r>
    </w:p>
    <w:p w14:paraId="6E74644E" w14:textId="77777777" w:rsidR="003C2088" w:rsidRDefault="003C2088" w:rsidP="004D2623">
      <w:pPr>
        <w:rPr>
          <w:noProof/>
        </w:rPr>
      </w:pPr>
    </w:p>
    <w:p w14:paraId="29F218C3" w14:textId="11EF6A2A" w:rsidR="004D2623" w:rsidRDefault="004D2623" w:rsidP="00FC4A11">
      <w:pPr>
        <w:jc w:val="center"/>
        <w:rPr>
          <w:noProof/>
        </w:rPr>
      </w:pPr>
      <w:r>
        <w:rPr>
          <w:noProof/>
        </w:rPr>
        <w:lastRenderedPageBreak/>
        <w:tab/>
      </w:r>
      <w:r w:rsidR="00FA0452" w:rsidRPr="00FA0452">
        <w:rPr>
          <w:noProof/>
          <w:lang w:val="en-SG" w:eastAsia="zh-CN"/>
        </w:rPr>
        <w:drawing>
          <wp:inline distT="0" distB="0" distL="0" distR="0" wp14:anchorId="2AC18884" wp14:editId="494364CD">
            <wp:extent cx="3337313" cy="2600325"/>
            <wp:effectExtent l="0" t="0" r="3175" b="3175"/>
            <wp:docPr id="31" name="Picture 31" descr="D:\ISS\MTech2020\ISY5005\ISY5005-SLS\GroupProject\20200506\duleing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S\MTech2020\ISY5005\ISY5005-SLS\GroupProject\20200506\duleing_network.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69755" cy="2625603"/>
                    </a:xfrm>
                    <a:prstGeom prst="rect">
                      <a:avLst/>
                    </a:prstGeom>
                    <a:noFill/>
                    <a:ln>
                      <a:noFill/>
                    </a:ln>
                  </pic:spPr>
                </pic:pic>
              </a:graphicData>
            </a:graphic>
          </wp:inline>
        </w:drawing>
      </w:r>
    </w:p>
    <w:p w14:paraId="0C4700AF" w14:textId="5C4F76E0" w:rsidR="0028686E" w:rsidRDefault="0028686E" w:rsidP="00FC4A11">
      <w:pPr>
        <w:jc w:val="center"/>
        <w:rPr>
          <w:b/>
          <w:noProof/>
        </w:rPr>
      </w:pPr>
      <w:r w:rsidRPr="00D1015B">
        <w:rPr>
          <w:b/>
          <w:noProof/>
        </w:rPr>
        <w:t>F</w:t>
      </w:r>
      <w:r>
        <w:rPr>
          <w:b/>
          <w:noProof/>
        </w:rPr>
        <w:t>ig 4-13</w:t>
      </w:r>
      <w:r w:rsidRPr="00D1015B">
        <w:rPr>
          <w:b/>
          <w:noProof/>
        </w:rPr>
        <w:t xml:space="preserve"> </w:t>
      </w:r>
      <w:r>
        <w:rPr>
          <w:b/>
          <w:noProof/>
        </w:rPr>
        <w:t>Dueling Network Training Results</w:t>
      </w:r>
    </w:p>
    <w:p w14:paraId="4D899F2C" w14:textId="77777777" w:rsidR="0028686E" w:rsidRDefault="0028686E" w:rsidP="00FC4A11">
      <w:pPr>
        <w:jc w:val="center"/>
        <w:rPr>
          <w:noProof/>
        </w:rPr>
      </w:pPr>
    </w:p>
    <w:p w14:paraId="235433AA" w14:textId="4A8FCC3B" w:rsidR="00FA0452" w:rsidRDefault="00FC4A11" w:rsidP="00FC4A11">
      <w:pPr>
        <w:jc w:val="center"/>
        <w:rPr>
          <w:noProof/>
        </w:rPr>
      </w:pPr>
      <w:r>
        <w:rPr>
          <w:noProof/>
          <w:lang w:val="en-SG" w:eastAsia="zh-CN"/>
        </w:rPr>
        <w:drawing>
          <wp:inline distT="0" distB="0" distL="0" distR="0" wp14:anchorId="7A0AA3D2" wp14:editId="2F77DECF">
            <wp:extent cx="2496510" cy="2638425"/>
            <wp:effectExtent l="0" t="0" r="5715" b="3175"/>
            <wp:docPr id="763765712" name="Picture 32" descr="D:\ISS\MTech2020\ISY5005\ISY5005-SLS\GroupProject\20200506\test_dueling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32">
                      <a:extLst>
                        <a:ext uri="{28A0092B-C50C-407E-A947-70E740481C1C}">
                          <a14:useLocalDpi xmlns:a14="http://schemas.microsoft.com/office/drawing/2010/main" val="0"/>
                        </a:ext>
                      </a:extLst>
                    </a:blip>
                    <a:stretch>
                      <a:fillRect/>
                    </a:stretch>
                  </pic:blipFill>
                  <pic:spPr>
                    <a:xfrm>
                      <a:off x="0" y="0"/>
                      <a:ext cx="2503973" cy="2646312"/>
                    </a:xfrm>
                    <a:prstGeom prst="rect">
                      <a:avLst/>
                    </a:prstGeom>
                  </pic:spPr>
                </pic:pic>
              </a:graphicData>
            </a:graphic>
          </wp:inline>
        </w:drawing>
      </w:r>
    </w:p>
    <w:p w14:paraId="1C95E91E" w14:textId="06396A83" w:rsidR="00BC0967" w:rsidRDefault="007952D6">
      <w:pPr>
        <w:ind w:firstLine="720"/>
        <w:rPr>
          <w:b/>
        </w:rPr>
        <w:pPrChange w:id="336" w:author="Chin Gee Tan" w:date="2020-05-11T20:12:00Z">
          <w:pPr>
            <w:ind w:firstLine="720"/>
            <w:jc w:val="center"/>
          </w:pPr>
        </w:pPrChange>
      </w:pPr>
      <w:ins w:id="337" w:author="Chin Gee Tan" w:date="2020-05-11T20:12:00Z">
        <w:r>
          <w:rPr>
            <w:b/>
            <w:noProof/>
          </w:rPr>
          <w:t xml:space="preserve">                     </w:t>
        </w:r>
      </w:ins>
      <w:r w:rsidR="0028686E" w:rsidRPr="00D1015B">
        <w:rPr>
          <w:b/>
          <w:noProof/>
        </w:rPr>
        <w:t>F</w:t>
      </w:r>
      <w:r w:rsidR="0028686E">
        <w:rPr>
          <w:b/>
          <w:noProof/>
        </w:rPr>
        <w:t>ig 4-</w:t>
      </w:r>
      <w:r w:rsidR="0079475D">
        <w:rPr>
          <w:b/>
          <w:noProof/>
        </w:rPr>
        <w:t>1</w:t>
      </w:r>
      <w:r w:rsidR="00AD76C5">
        <w:rPr>
          <w:b/>
          <w:noProof/>
        </w:rPr>
        <w:t>4</w:t>
      </w:r>
      <w:r w:rsidR="0028686E" w:rsidRPr="00D1015B">
        <w:rPr>
          <w:b/>
          <w:noProof/>
        </w:rPr>
        <w:t xml:space="preserve"> </w:t>
      </w:r>
      <w:r w:rsidR="0028686E">
        <w:rPr>
          <w:b/>
          <w:noProof/>
        </w:rPr>
        <w:t>Dueling Network Test Results</w:t>
      </w:r>
    </w:p>
    <w:p w14:paraId="32F6E100" w14:textId="77777777" w:rsidR="00454FA5" w:rsidRDefault="00454FA5" w:rsidP="0028686E">
      <w:pPr>
        <w:ind w:firstLine="720"/>
        <w:jc w:val="center"/>
      </w:pPr>
    </w:p>
    <w:p w14:paraId="56D126A6" w14:textId="1C4B529A" w:rsidR="00BC0967" w:rsidRDefault="000C6E6D" w:rsidP="0050539B">
      <w:pPr>
        <w:jc w:val="center"/>
        <w:rPr>
          <w:noProof/>
        </w:rPr>
      </w:pPr>
      <w:ins w:id="338" w:author="Chin Gee Tan" w:date="2020-05-11T20:11:00Z">
        <w:r>
          <w:rPr>
            <w:noProof/>
          </w:rPr>
          <w:t xml:space="preserve">     </w:t>
        </w:r>
      </w:ins>
      <w:ins w:id="339" w:author="Chin Gee Tan" w:date="2020-05-11T20:12:00Z">
        <w:r>
          <w:rPr>
            <w:noProof/>
          </w:rPr>
          <w:t xml:space="preserve">       </w:t>
        </w:r>
        <w:r w:rsidR="007952D6">
          <w:rPr>
            <w:noProof/>
          </w:rPr>
          <w:t xml:space="preserve"> </w:t>
        </w:r>
      </w:ins>
      <w:ins w:id="340" w:author="Chin Gee Tan" w:date="2020-05-11T20:11:00Z">
        <w:r>
          <w:rPr>
            <w:noProof/>
          </w:rPr>
          <w:t xml:space="preserve">   </w:t>
        </w:r>
      </w:ins>
      <w:r w:rsidR="0050539B">
        <w:rPr>
          <w:noProof/>
          <w:lang w:val="en-SG" w:eastAsia="zh-CN"/>
        </w:rPr>
        <w:drawing>
          <wp:inline distT="0" distB="0" distL="0" distR="0" wp14:anchorId="387FB639" wp14:editId="285CEBB0">
            <wp:extent cx="3057525" cy="2637076"/>
            <wp:effectExtent l="0" t="0" r="3175" b="5080"/>
            <wp:docPr id="1071056886" name="Picture 35" descr="D:\ISS\MTech2020\ISY5005\ISY5005-SLS\GroupProject\20200506\test_no_dueling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pic:nvPicPr>
                  <pic:blipFill>
                    <a:blip r:embed="rId31">
                      <a:extLst>
                        <a:ext uri="{28A0092B-C50C-407E-A947-70E740481C1C}">
                          <a14:useLocalDpi xmlns:a14="http://schemas.microsoft.com/office/drawing/2010/main" val="0"/>
                        </a:ext>
                      </a:extLst>
                    </a:blip>
                    <a:stretch>
                      <a:fillRect/>
                    </a:stretch>
                  </pic:blipFill>
                  <pic:spPr>
                    <a:xfrm>
                      <a:off x="0" y="0"/>
                      <a:ext cx="3060072" cy="2639272"/>
                    </a:xfrm>
                    <a:prstGeom prst="rect">
                      <a:avLst/>
                    </a:prstGeom>
                  </pic:spPr>
                </pic:pic>
              </a:graphicData>
            </a:graphic>
          </wp:inline>
        </w:drawing>
      </w:r>
    </w:p>
    <w:p w14:paraId="1FAB39A9" w14:textId="0896B944" w:rsidR="0079475D" w:rsidDel="003113BE" w:rsidRDefault="0079475D">
      <w:pPr>
        <w:jc w:val="center"/>
        <w:rPr>
          <w:del w:id="341" w:author="Chin Gee Tan" w:date="2020-05-11T20:40:00Z"/>
          <w:noProof/>
        </w:rPr>
      </w:pPr>
      <w:r w:rsidRPr="00D1015B">
        <w:rPr>
          <w:b/>
          <w:noProof/>
        </w:rPr>
        <w:t>F</w:t>
      </w:r>
      <w:r>
        <w:rPr>
          <w:b/>
          <w:noProof/>
        </w:rPr>
        <w:t>ig 4-1</w:t>
      </w:r>
      <w:r w:rsidR="00AD76C5">
        <w:rPr>
          <w:b/>
          <w:noProof/>
        </w:rPr>
        <w:t>5</w:t>
      </w:r>
      <w:r w:rsidRPr="00D1015B">
        <w:rPr>
          <w:b/>
          <w:noProof/>
        </w:rPr>
        <w:t xml:space="preserve"> </w:t>
      </w:r>
      <w:r>
        <w:rPr>
          <w:b/>
          <w:noProof/>
        </w:rPr>
        <w:t>Test Results</w:t>
      </w:r>
      <w:r w:rsidR="00FB777D">
        <w:rPr>
          <w:b/>
          <w:noProof/>
        </w:rPr>
        <w:t xml:space="preserve"> Without Dueling Network</w:t>
      </w:r>
    </w:p>
    <w:p w14:paraId="0765D582" w14:textId="77777777" w:rsidR="00EC2430" w:rsidRDefault="00EC2430">
      <w:pPr>
        <w:jc w:val="center"/>
        <w:rPr>
          <w:noProof/>
        </w:rPr>
        <w:pPrChange w:id="342" w:author="Chin Gee Tan" w:date="2020-05-11T20:40:00Z">
          <w:pPr/>
        </w:pPrChange>
      </w:pPr>
    </w:p>
    <w:p w14:paraId="0EDCFBE9" w14:textId="20E9158C" w:rsidR="00074216" w:rsidRDefault="00074216" w:rsidP="00074216">
      <w:pPr>
        <w:rPr>
          <w:noProof/>
        </w:rPr>
      </w:pPr>
      <w:commentRangeStart w:id="343"/>
      <w:commentRangeStart w:id="344"/>
      <w:r>
        <w:rPr>
          <w:noProof/>
        </w:rPr>
        <w:lastRenderedPageBreak/>
        <w:t>4.1.</w:t>
      </w:r>
      <w:ins w:id="345" w:author="Chin Gee Tan" w:date="2020-05-11T20:13:00Z">
        <w:r w:rsidR="003C5D11">
          <w:rPr>
            <w:noProof/>
          </w:rPr>
          <w:t>7</w:t>
        </w:r>
      </w:ins>
      <w:del w:id="346" w:author="Chin Gee Tan" w:date="2020-05-11T20:13:00Z">
        <w:r w:rsidDel="003C5D11">
          <w:rPr>
            <w:noProof/>
          </w:rPr>
          <w:delText>5</w:delText>
        </w:r>
      </w:del>
      <w:r>
        <w:rPr>
          <w:noProof/>
        </w:rPr>
        <w:t xml:space="preserve"> </w:t>
      </w:r>
      <w:r w:rsidR="004057A0">
        <w:rPr>
          <w:noProof/>
        </w:rPr>
        <w:t>Different Environment</w:t>
      </w:r>
      <w:commentRangeEnd w:id="343"/>
      <w:r w:rsidR="002E357F">
        <w:rPr>
          <w:rStyle w:val="CommentReference"/>
        </w:rPr>
        <w:commentReference w:id="343"/>
      </w:r>
      <w:commentRangeEnd w:id="344"/>
      <w:r w:rsidR="003C5D11">
        <w:rPr>
          <w:rStyle w:val="CommentReference"/>
        </w:rPr>
        <w:commentReference w:id="344"/>
      </w:r>
    </w:p>
    <w:p w14:paraId="4F11D619" w14:textId="717B22E2" w:rsidR="00CD048A" w:rsidRDefault="001B576C" w:rsidP="0052198C">
      <w:pPr>
        <w:rPr>
          <w:ins w:id="348" w:author="Chin Gee Tan" w:date="2020-05-11T20:18:00Z"/>
          <w:noProof/>
        </w:rPr>
      </w:pPr>
      <w:r>
        <w:rPr>
          <w:noProof/>
        </w:rPr>
        <w:tab/>
      </w:r>
      <w:r w:rsidR="004A41C6">
        <w:rPr>
          <w:noProof/>
        </w:rPr>
        <w:t xml:space="preserve">We have also tested </w:t>
      </w:r>
      <w:del w:id="349" w:author="Chin Gee Tan" w:date="2020-05-11T20:15:00Z">
        <w:r w:rsidR="004A41C6" w:rsidDel="00C95247">
          <w:rPr>
            <w:noProof/>
          </w:rPr>
          <w:delText xml:space="preserve">the </w:delText>
        </w:r>
      </w:del>
      <w:ins w:id="350" w:author="Chin Gee Tan" w:date="2020-05-11T20:15:00Z">
        <w:r w:rsidR="00713437">
          <w:rPr>
            <w:noProof/>
          </w:rPr>
          <w:t xml:space="preserve">the </w:t>
        </w:r>
      </w:ins>
      <w:del w:id="351" w:author="Chin Gee Tan" w:date="2020-05-11T20:15:00Z">
        <w:r w:rsidR="00324E47" w:rsidDel="00713437">
          <w:rPr>
            <w:noProof/>
          </w:rPr>
          <w:delText xml:space="preserve">different enviroment </w:delText>
        </w:r>
        <w:r w:rsidDel="00713437">
          <w:rPr>
            <w:noProof/>
          </w:rPr>
          <w:delText xml:space="preserve"> </w:delText>
        </w:r>
      </w:del>
      <w:r>
        <w:rPr>
          <w:noProof/>
        </w:rPr>
        <w:t>“</w:t>
      </w:r>
      <w:r w:rsidR="00CA2DB4" w:rsidRPr="00CA2DB4">
        <w:rPr>
          <w:noProof/>
        </w:rPr>
        <w:t>BreakoutDeterministic-v4</w:t>
      </w:r>
      <w:r w:rsidR="003E1315">
        <w:rPr>
          <w:noProof/>
        </w:rPr>
        <w:t xml:space="preserve">” </w:t>
      </w:r>
      <w:ins w:id="352" w:author="Chin Gee Tan" w:date="2020-05-11T20:16:00Z">
        <w:r w:rsidR="00AD3509">
          <w:rPr>
            <w:noProof/>
          </w:rPr>
          <w:t xml:space="preserve">environment </w:t>
        </w:r>
      </w:ins>
      <w:r w:rsidR="00324E47">
        <w:rPr>
          <w:noProof/>
        </w:rPr>
        <w:t xml:space="preserve">and compared </w:t>
      </w:r>
      <w:ins w:id="353" w:author="Chin Gee Tan" w:date="2020-05-11T20:16:00Z">
        <w:r w:rsidR="00EA7E09">
          <w:rPr>
            <w:noProof/>
          </w:rPr>
          <w:t xml:space="preserve">it </w:t>
        </w:r>
      </w:ins>
      <w:r w:rsidR="00324E47">
        <w:rPr>
          <w:noProof/>
        </w:rPr>
        <w:t xml:space="preserve">with the </w:t>
      </w:r>
      <w:r w:rsidR="00606135">
        <w:rPr>
          <w:noProof/>
        </w:rPr>
        <w:t>current</w:t>
      </w:r>
      <w:r w:rsidR="004A41C6">
        <w:rPr>
          <w:noProof/>
        </w:rPr>
        <w:t xml:space="preserve"> enviro</w:t>
      </w:r>
      <w:ins w:id="354" w:author="Chin Gee Tan" w:date="2020-05-11T20:16:00Z">
        <w:r w:rsidR="00B80DEA">
          <w:rPr>
            <w:noProof/>
          </w:rPr>
          <w:t>n</w:t>
        </w:r>
      </w:ins>
      <w:r w:rsidR="004A41C6">
        <w:rPr>
          <w:noProof/>
        </w:rPr>
        <w:t xml:space="preserve">ment </w:t>
      </w:r>
      <w:r w:rsidR="003E1315">
        <w:rPr>
          <w:noProof/>
        </w:rPr>
        <w:t>“BreakoutDeterministic-v0”.</w:t>
      </w:r>
      <w:r w:rsidR="00CD048A">
        <w:rPr>
          <w:noProof/>
        </w:rPr>
        <w:t xml:space="preserve"> </w:t>
      </w:r>
    </w:p>
    <w:p w14:paraId="59FA5B38" w14:textId="77777777" w:rsidR="0069018D" w:rsidRDefault="0069018D" w:rsidP="0052198C">
      <w:pPr>
        <w:rPr>
          <w:noProof/>
        </w:rPr>
      </w:pPr>
    </w:p>
    <w:p w14:paraId="6CDFB4D1" w14:textId="3249D545" w:rsidR="0052198C" w:rsidRDefault="0052198C" w:rsidP="003F6E00">
      <w:pPr>
        <w:ind w:firstLine="720"/>
        <w:rPr>
          <w:ins w:id="355" w:author="Chin Gee Tan" w:date="2020-05-11T20:18:00Z"/>
          <w:noProof/>
        </w:rPr>
      </w:pPr>
      <w:r>
        <w:rPr>
          <w:noProof/>
        </w:rPr>
        <w:t xml:space="preserve">The “BreakoutDeterministic-v0” repeat_action_probability </w:t>
      </w:r>
      <w:r w:rsidR="006904E1">
        <w:rPr>
          <w:noProof/>
        </w:rPr>
        <w:t>is</w:t>
      </w:r>
      <w:r>
        <w:rPr>
          <w:noProof/>
        </w:rPr>
        <w:t xml:space="preserve"> 0.25</w:t>
      </w:r>
      <w:ins w:id="356" w:author="Chin Gee Tan" w:date="2020-05-11T20:17:00Z">
        <w:r w:rsidR="00347B18">
          <w:rPr>
            <w:noProof/>
          </w:rPr>
          <w:t xml:space="preserve">, and </w:t>
        </w:r>
      </w:ins>
      <w:del w:id="357" w:author="Chin Gee Tan" w:date="2020-05-11T20:16:00Z">
        <w:r w:rsidR="00B22E75" w:rsidDel="00347B18">
          <w:rPr>
            <w:noProof/>
          </w:rPr>
          <w:delText xml:space="preserve"> </w:delText>
        </w:r>
      </w:del>
      <w:r w:rsidR="006904E1">
        <w:rPr>
          <w:noProof/>
        </w:rPr>
        <w:t xml:space="preserve">so </w:t>
      </w:r>
      <w:r>
        <w:rPr>
          <w:noProof/>
        </w:rPr>
        <w:t xml:space="preserve">25% of the time the previous action will be </w:t>
      </w:r>
      <w:r w:rsidR="006904E1">
        <w:rPr>
          <w:noProof/>
        </w:rPr>
        <w:t>repeated</w:t>
      </w:r>
      <w:r w:rsidR="00B22E75">
        <w:rPr>
          <w:noProof/>
        </w:rPr>
        <w:t xml:space="preserve">. </w:t>
      </w:r>
      <w:r>
        <w:rPr>
          <w:noProof/>
        </w:rPr>
        <w:t xml:space="preserve"> </w:t>
      </w:r>
      <w:r w:rsidR="00B22E75">
        <w:rPr>
          <w:noProof/>
        </w:rPr>
        <w:t xml:space="preserve">The </w:t>
      </w:r>
      <w:r>
        <w:rPr>
          <w:noProof/>
        </w:rPr>
        <w:t>“</w:t>
      </w:r>
      <w:r w:rsidRPr="00CA2DB4">
        <w:rPr>
          <w:noProof/>
        </w:rPr>
        <w:t>BreakoutDeterministic-v4</w:t>
      </w:r>
      <w:r>
        <w:rPr>
          <w:noProof/>
        </w:rPr>
        <w:t xml:space="preserve">” </w:t>
      </w:r>
      <w:ins w:id="358" w:author="Chin Gee Tan" w:date="2020-05-11T20:17:00Z">
        <w:r w:rsidR="004706B6">
          <w:rPr>
            <w:noProof/>
          </w:rPr>
          <w:t xml:space="preserve">repeat_action_probability </w:t>
        </w:r>
      </w:ins>
      <w:r w:rsidR="006B5EDF">
        <w:rPr>
          <w:noProof/>
        </w:rPr>
        <w:t>is</w:t>
      </w:r>
      <w:r>
        <w:rPr>
          <w:noProof/>
        </w:rPr>
        <w:t xml:space="preserve"> 0</w:t>
      </w:r>
      <w:ins w:id="359" w:author="Chin Gee Tan" w:date="2020-05-11T20:17:00Z">
        <w:r w:rsidR="00C73483">
          <w:rPr>
            <w:noProof/>
          </w:rPr>
          <w:t>, and</w:t>
        </w:r>
      </w:ins>
      <w:r>
        <w:rPr>
          <w:noProof/>
        </w:rPr>
        <w:t xml:space="preserve"> </w:t>
      </w:r>
      <w:r w:rsidR="006B5EDF">
        <w:rPr>
          <w:noProof/>
        </w:rPr>
        <w:t xml:space="preserve">so it </w:t>
      </w:r>
      <w:r w:rsidR="00145FF2">
        <w:rPr>
          <w:noProof/>
        </w:rPr>
        <w:t>will</w:t>
      </w:r>
      <w:ins w:id="360" w:author="Chin Gee Tan" w:date="2020-05-11T20:18:00Z">
        <w:r w:rsidR="009A20B5">
          <w:rPr>
            <w:noProof/>
          </w:rPr>
          <w:t xml:space="preserve"> never repeat </w:t>
        </w:r>
        <w:r w:rsidR="003F6E00">
          <w:rPr>
            <w:noProof/>
          </w:rPr>
          <w:t>a previous action.</w:t>
        </w:r>
      </w:ins>
      <w:del w:id="361" w:author="Chin Gee Tan" w:date="2020-05-11T20:18:00Z">
        <w:r w:rsidR="00145FF2" w:rsidDel="009A20B5">
          <w:rPr>
            <w:noProof/>
          </w:rPr>
          <w:delText xml:space="preserve"> </w:delText>
        </w:r>
        <w:r w:rsidDel="009A20B5">
          <w:rPr>
            <w:noProof/>
          </w:rPr>
          <w:delText xml:space="preserve">always </w:delText>
        </w:r>
        <w:r w:rsidR="00145FF2" w:rsidDel="003F6E00">
          <w:rPr>
            <w:noProof/>
          </w:rPr>
          <w:delText>repeat with</w:delText>
        </w:r>
        <w:r w:rsidDel="003F6E00">
          <w:rPr>
            <w:noProof/>
          </w:rPr>
          <w:delText xml:space="preserve"> </w:delText>
        </w:r>
        <w:r w:rsidR="006B5EDF" w:rsidDel="003F6E00">
          <w:rPr>
            <w:noProof/>
          </w:rPr>
          <w:delText>same action</w:delText>
        </w:r>
        <w:r w:rsidR="009927C5" w:rsidDel="003F6E00">
          <w:rPr>
            <w:noProof/>
          </w:rPr>
          <w:delText>.</w:delText>
        </w:r>
      </w:del>
    </w:p>
    <w:p w14:paraId="58AA3883" w14:textId="77777777" w:rsidR="0069018D" w:rsidRDefault="0069018D">
      <w:pPr>
        <w:ind w:firstLine="720"/>
        <w:rPr>
          <w:noProof/>
        </w:rPr>
      </w:pPr>
    </w:p>
    <w:p w14:paraId="7EF77528" w14:textId="24F1BE43" w:rsidR="00CD048A" w:rsidDel="002D3931" w:rsidRDefault="00CD048A" w:rsidP="002D3931">
      <w:pPr>
        <w:ind w:firstLine="720"/>
        <w:rPr>
          <w:del w:id="362" w:author="Chin Gee Tan" w:date="2020-05-11T20:20:00Z"/>
          <w:noProof/>
        </w:rPr>
      </w:pPr>
      <w:r>
        <w:rPr>
          <w:noProof/>
        </w:rPr>
        <w:t>The training and test results</w:t>
      </w:r>
      <w:r w:rsidR="00FB777D">
        <w:rPr>
          <w:noProof/>
        </w:rPr>
        <w:t xml:space="preserve"> for “</w:t>
      </w:r>
      <w:r w:rsidR="00FB777D" w:rsidRPr="00CA2DB4">
        <w:rPr>
          <w:noProof/>
        </w:rPr>
        <w:t>BreakoutDeterministic-v4</w:t>
      </w:r>
      <w:r w:rsidR="00FB777D">
        <w:rPr>
          <w:noProof/>
        </w:rPr>
        <w:t>”</w:t>
      </w:r>
      <w:r>
        <w:rPr>
          <w:noProof/>
        </w:rPr>
        <w:t xml:space="preserve"> </w:t>
      </w:r>
      <w:r w:rsidR="00FB777D">
        <w:rPr>
          <w:noProof/>
        </w:rPr>
        <w:t>are shown in Fig 4-16</w:t>
      </w:r>
      <w:r>
        <w:rPr>
          <w:noProof/>
        </w:rPr>
        <w:t xml:space="preserve"> and Fi</w:t>
      </w:r>
      <w:r w:rsidR="00FB777D">
        <w:rPr>
          <w:noProof/>
        </w:rPr>
        <w:t xml:space="preserve">g 4-17. Compared with “BreakoutDeterministic-v0” test results in Fig 4-18, it </w:t>
      </w:r>
      <w:r w:rsidR="005D2A33">
        <w:rPr>
          <w:noProof/>
        </w:rPr>
        <w:t>show</w:t>
      </w:r>
      <w:r w:rsidR="00FB777D">
        <w:rPr>
          <w:noProof/>
        </w:rPr>
        <w:t>s</w:t>
      </w:r>
      <w:r w:rsidR="005D2A33">
        <w:rPr>
          <w:noProof/>
        </w:rPr>
        <w:t xml:space="preserve"> that </w:t>
      </w:r>
      <w:r w:rsidR="00DA113E">
        <w:rPr>
          <w:noProof/>
        </w:rPr>
        <w:t xml:space="preserve">“BreakoutDeterministic-v0” has </w:t>
      </w:r>
      <w:r w:rsidR="00FB777D">
        <w:rPr>
          <w:noProof/>
        </w:rPr>
        <w:t>achi</w:t>
      </w:r>
      <w:ins w:id="363" w:author="Chin Gee Tan" w:date="2020-05-11T20:19:00Z">
        <w:r w:rsidR="008C3905">
          <w:rPr>
            <w:noProof/>
          </w:rPr>
          <w:t>e</w:t>
        </w:r>
      </w:ins>
      <w:r w:rsidR="00FB777D">
        <w:rPr>
          <w:noProof/>
        </w:rPr>
        <w:t xml:space="preserve">ved </w:t>
      </w:r>
      <w:r w:rsidR="00DA113E">
        <w:rPr>
          <w:noProof/>
        </w:rPr>
        <w:t xml:space="preserve">better </w:t>
      </w:r>
      <w:r w:rsidR="00DA00B3">
        <w:rPr>
          <w:noProof/>
        </w:rPr>
        <w:t>rewards</w:t>
      </w:r>
      <w:r w:rsidR="00FB777D">
        <w:rPr>
          <w:noProof/>
        </w:rPr>
        <w:t xml:space="preserve"> (33.40)</w:t>
      </w:r>
      <w:r w:rsidR="003E1315">
        <w:rPr>
          <w:noProof/>
        </w:rPr>
        <w:t xml:space="preserve"> than “BreakoutDeterministic-</w:t>
      </w:r>
      <w:r w:rsidR="00D54D97">
        <w:rPr>
          <w:noProof/>
        </w:rPr>
        <w:t>v4”</w:t>
      </w:r>
      <w:r w:rsidR="00FB777D">
        <w:rPr>
          <w:noProof/>
        </w:rPr>
        <w:t xml:space="preserve"> (22.40)</w:t>
      </w:r>
      <w:r w:rsidR="00D54D97">
        <w:rPr>
          <w:noProof/>
        </w:rPr>
        <w:t xml:space="preserve"> </w:t>
      </w:r>
      <w:r w:rsidR="00DA00B3">
        <w:rPr>
          <w:noProof/>
        </w:rPr>
        <w:t>using</w:t>
      </w:r>
      <w:r w:rsidR="00FB777D">
        <w:rPr>
          <w:noProof/>
        </w:rPr>
        <w:t xml:space="preserve"> </w:t>
      </w:r>
      <w:ins w:id="364" w:author="Chin Gee Tan" w:date="2020-05-11T20:19:00Z">
        <w:r w:rsidR="002831FE">
          <w:rPr>
            <w:noProof/>
          </w:rPr>
          <w:t xml:space="preserve">the </w:t>
        </w:r>
      </w:ins>
      <w:r w:rsidR="00FB777D">
        <w:rPr>
          <w:noProof/>
        </w:rPr>
        <w:t>same policy (</w:t>
      </w:r>
      <w:r w:rsidR="00D258AF" w:rsidRPr="00D258AF">
        <w:rPr>
          <w:noProof/>
        </w:rPr>
        <w:t>Annealing Epsilon Greedy Policy</w:t>
      </w:r>
      <w:r w:rsidR="00FB777D">
        <w:rPr>
          <w:noProof/>
        </w:rPr>
        <w:t xml:space="preserve">). This </w:t>
      </w:r>
      <w:ins w:id="365" w:author="Chin Gee Tan" w:date="2020-05-11T20:19:00Z">
        <w:r w:rsidR="002831FE">
          <w:rPr>
            <w:noProof/>
          </w:rPr>
          <w:t>was</w:t>
        </w:r>
      </w:ins>
      <w:del w:id="366" w:author="Chin Gee Tan" w:date="2020-05-11T20:19:00Z">
        <w:r w:rsidR="00FB777D" w:rsidDel="002831FE">
          <w:rPr>
            <w:noProof/>
          </w:rPr>
          <w:delText>is</w:delText>
        </w:r>
      </w:del>
      <w:r w:rsidR="00FB777D">
        <w:rPr>
          <w:noProof/>
        </w:rPr>
        <w:t xml:space="preserve"> due to the uncertainty </w:t>
      </w:r>
      <w:ins w:id="367" w:author="Chin Gee Tan" w:date="2020-05-11T20:19:00Z">
        <w:r w:rsidR="00F17928">
          <w:rPr>
            <w:noProof/>
          </w:rPr>
          <w:t xml:space="preserve">of </w:t>
        </w:r>
      </w:ins>
      <w:r w:rsidR="00FB777D">
        <w:rPr>
          <w:noProof/>
        </w:rPr>
        <w:t>actions in “BreakoutDeterministic-v0”</w:t>
      </w:r>
      <w:r w:rsidR="00D54D97">
        <w:rPr>
          <w:noProof/>
        </w:rPr>
        <w:t xml:space="preserve"> </w:t>
      </w:r>
      <w:ins w:id="368" w:author="Chin Gee Tan" w:date="2020-05-11T20:20:00Z">
        <w:r w:rsidR="002D3931">
          <w:rPr>
            <w:noProof/>
          </w:rPr>
          <w:t>that were</w:t>
        </w:r>
      </w:ins>
      <w:del w:id="369" w:author="Chin Gee Tan" w:date="2020-05-11T20:20:00Z">
        <w:r w:rsidR="00FB777D" w:rsidDel="002D3931">
          <w:rPr>
            <w:noProof/>
          </w:rPr>
          <w:delText>are</w:delText>
        </w:r>
      </w:del>
      <w:r w:rsidR="00FB777D">
        <w:rPr>
          <w:noProof/>
        </w:rPr>
        <w:t xml:space="preserve"> better handled with </w:t>
      </w:r>
      <w:r w:rsidR="00FB777D" w:rsidRPr="00D258AF">
        <w:rPr>
          <w:noProof/>
        </w:rPr>
        <w:t>Annealing Epsilon Greedy Policy</w:t>
      </w:r>
      <w:r w:rsidR="00FB777D">
        <w:rPr>
          <w:noProof/>
        </w:rPr>
        <w:t xml:space="preserve">. So </w:t>
      </w:r>
      <w:r w:rsidR="00D54D97">
        <w:rPr>
          <w:noProof/>
        </w:rPr>
        <w:t xml:space="preserve">if the </w:t>
      </w:r>
      <w:r w:rsidR="00B11945">
        <w:rPr>
          <w:noProof/>
        </w:rPr>
        <w:t xml:space="preserve">RL system environment is changed, the </w:t>
      </w:r>
      <w:r w:rsidR="00AE4823">
        <w:rPr>
          <w:noProof/>
        </w:rPr>
        <w:t xml:space="preserve">RL system </w:t>
      </w:r>
      <w:r w:rsidR="00B11945">
        <w:rPr>
          <w:noProof/>
        </w:rPr>
        <w:t xml:space="preserve">policy should also be tested and adjusted </w:t>
      </w:r>
      <w:r w:rsidR="00AE4823">
        <w:rPr>
          <w:noProof/>
        </w:rPr>
        <w:t>in order to get better results.</w:t>
      </w:r>
    </w:p>
    <w:p w14:paraId="51865953" w14:textId="77777777" w:rsidR="002D3931" w:rsidRDefault="002D3931" w:rsidP="00CD048A">
      <w:pPr>
        <w:ind w:firstLine="720"/>
        <w:rPr>
          <w:ins w:id="370" w:author="Chin Gee Tan" w:date="2020-05-11T20:20:00Z"/>
          <w:noProof/>
        </w:rPr>
      </w:pPr>
    </w:p>
    <w:p w14:paraId="15352C14" w14:textId="3EFC2468" w:rsidR="004057A0" w:rsidRDefault="004057A0">
      <w:pPr>
        <w:ind w:firstLine="720"/>
        <w:rPr>
          <w:noProof/>
        </w:rPr>
        <w:pPrChange w:id="371" w:author="Chin Gee Tan" w:date="2020-05-11T20:20:00Z">
          <w:pPr/>
        </w:pPrChange>
      </w:pPr>
    </w:p>
    <w:p w14:paraId="675CD26F" w14:textId="0784DD0B" w:rsidR="003E1315" w:rsidRDefault="00D26995" w:rsidP="00D26995">
      <w:pPr>
        <w:jc w:val="center"/>
        <w:rPr>
          <w:noProof/>
        </w:rPr>
      </w:pPr>
      <w:r>
        <w:rPr>
          <w:noProof/>
          <w:lang w:val="en-SG" w:eastAsia="zh-CN"/>
        </w:rPr>
        <w:drawing>
          <wp:inline distT="0" distB="0" distL="0" distR="0" wp14:anchorId="32DD1022" wp14:editId="4E2257EF">
            <wp:extent cx="3200400" cy="2399777"/>
            <wp:effectExtent l="0" t="0" r="0" b="635"/>
            <wp:docPr id="1755496696" name="Picture 33" descr="D:\ISS\MTech2020\ISY5005\ISY5005-SLS\GroupProject\20200509\v4_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pic:nvPicPr>
                  <pic:blipFill>
                    <a:blip r:embed="rId36">
                      <a:extLst>
                        <a:ext uri="{28A0092B-C50C-407E-A947-70E740481C1C}">
                          <a14:useLocalDpi xmlns:a14="http://schemas.microsoft.com/office/drawing/2010/main" val="0"/>
                        </a:ext>
                      </a:extLst>
                    </a:blip>
                    <a:stretch>
                      <a:fillRect/>
                    </a:stretch>
                  </pic:blipFill>
                  <pic:spPr>
                    <a:xfrm>
                      <a:off x="0" y="0"/>
                      <a:ext cx="3248533" cy="2435869"/>
                    </a:xfrm>
                    <a:prstGeom prst="rect">
                      <a:avLst/>
                    </a:prstGeom>
                  </pic:spPr>
                </pic:pic>
              </a:graphicData>
            </a:graphic>
          </wp:inline>
        </w:drawing>
      </w:r>
    </w:p>
    <w:p w14:paraId="7FF1BBA9" w14:textId="2D95A822" w:rsidR="00CD048A" w:rsidRDefault="00CD048A" w:rsidP="00CD048A">
      <w:pPr>
        <w:jc w:val="center"/>
        <w:rPr>
          <w:noProof/>
        </w:rPr>
      </w:pPr>
      <w:r w:rsidRPr="00D1015B">
        <w:rPr>
          <w:b/>
          <w:noProof/>
        </w:rPr>
        <w:t>F</w:t>
      </w:r>
      <w:r w:rsidR="00FB777D">
        <w:rPr>
          <w:b/>
          <w:noProof/>
        </w:rPr>
        <w:t>ig 4-16</w:t>
      </w:r>
      <w:r w:rsidRPr="00D1015B">
        <w:rPr>
          <w:b/>
          <w:noProof/>
        </w:rPr>
        <w:t xml:space="preserve"> </w:t>
      </w:r>
      <w:r w:rsidRPr="00CD048A">
        <w:rPr>
          <w:b/>
          <w:noProof/>
        </w:rPr>
        <w:t>BreakoutDeterministic-v4</w:t>
      </w:r>
      <w:r>
        <w:rPr>
          <w:b/>
          <w:noProof/>
        </w:rPr>
        <w:t xml:space="preserve"> Training Results</w:t>
      </w:r>
    </w:p>
    <w:p w14:paraId="1414DF2C" w14:textId="77777777" w:rsidR="009927C5" w:rsidDel="00967AB5" w:rsidRDefault="009927C5" w:rsidP="00D26995">
      <w:pPr>
        <w:jc w:val="center"/>
        <w:rPr>
          <w:del w:id="372" w:author="Chin Gee Tan" w:date="2020-05-11T20:20:00Z"/>
          <w:noProof/>
        </w:rPr>
      </w:pPr>
    </w:p>
    <w:p w14:paraId="5FC04AAB" w14:textId="77777777" w:rsidR="003E1315" w:rsidRDefault="003E1315" w:rsidP="00074216">
      <w:pPr>
        <w:rPr>
          <w:noProof/>
        </w:rPr>
      </w:pPr>
    </w:p>
    <w:p w14:paraId="47D0E430" w14:textId="78D8442B" w:rsidR="00202ACB" w:rsidRDefault="006B6291" w:rsidP="006B6291">
      <w:pPr>
        <w:jc w:val="center"/>
        <w:rPr>
          <w:noProof/>
        </w:rPr>
      </w:pPr>
      <w:r>
        <w:rPr>
          <w:noProof/>
          <w:lang w:val="en-SG" w:eastAsia="zh-CN"/>
        </w:rPr>
        <w:drawing>
          <wp:inline distT="0" distB="0" distL="0" distR="0" wp14:anchorId="49B4B29C" wp14:editId="1250D87D">
            <wp:extent cx="2600325" cy="2465768"/>
            <wp:effectExtent l="0" t="0" r="3175" b="0"/>
            <wp:docPr id="357306002" name="Picture 34" descr="D:\ISS\MTech2020\ISY5005\ISY5005-SLS\GroupProject\20200509\v4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pic:nvPicPr>
                  <pic:blipFill>
                    <a:blip r:embed="rId40">
                      <a:extLst>
                        <a:ext uri="{28A0092B-C50C-407E-A947-70E740481C1C}">
                          <a14:useLocalDpi xmlns:a14="http://schemas.microsoft.com/office/drawing/2010/main" val="0"/>
                        </a:ext>
                      </a:extLst>
                    </a:blip>
                    <a:stretch>
                      <a:fillRect/>
                    </a:stretch>
                  </pic:blipFill>
                  <pic:spPr>
                    <a:xfrm>
                      <a:off x="0" y="0"/>
                      <a:ext cx="2609846" cy="2474796"/>
                    </a:xfrm>
                    <a:prstGeom prst="rect">
                      <a:avLst/>
                    </a:prstGeom>
                  </pic:spPr>
                </pic:pic>
              </a:graphicData>
            </a:graphic>
          </wp:inline>
        </w:drawing>
      </w:r>
    </w:p>
    <w:p w14:paraId="6972C6EA" w14:textId="26829514" w:rsidR="00202ACB" w:rsidRDefault="00CD048A" w:rsidP="00CD048A">
      <w:pPr>
        <w:jc w:val="center"/>
        <w:rPr>
          <w:b/>
        </w:rPr>
      </w:pPr>
      <w:r w:rsidRPr="00D1015B">
        <w:rPr>
          <w:b/>
          <w:noProof/>
        </w:rPr>
        <w:t>F</w:t>
      </w:r>
      <w:r w:rsidR="00FB777D">
        <w:rPr>
          <w:b/>
          <w:noProof/>
        </w:rPr>
        <w:t>ig 4-17</w:t>
      </w:r>
      <w:r w:rsidRPr="00D1015B">
        <w:rPr>
          <w:b/>
          <w:noProof/>
        </w:rPr>
        <w:t xml:space="preserve"> </w:t>
      </w:r>
      <w:r w:rsidRPr="00CD048A">
        <w:rPr>
          <w:b/>
          <w:noProof/>
        </w:rPr>
        <w:t>BreakoutDeterministic-v4</w:t>
      </w:r>
      <w:r>
        <w:rPr>
          <w:b/>
          <w:noProof/>
        </w:rPr>
        <w:t xml:space="preserve"> Test Results</w:t>
      </w:r>
    </w:p>
    <w:p w14:paraId="7A9DF5D5" w14:textId="77777777" w:rsidR="00FB777D" w:rsidRDefault="00FB777D" w:rsidP="00CD048A">
      <w:pPr>
        <w:jc w:val="center"/>
        <w:rPr>
          <w:noProof/>
        </w:rPr>
      </w:pPr>
    </w:p>
    <w:p w14:paraId="6B65DE12" w14:textId="541273E0" w:rsidR="004057A0" w:rsidRDefault="00FB777D" w:rsidP="00FB777D">
      <w:pPr>
        <w:jc w:val="center"/>
        <w:rPr>
          <w:noProof/>
        </w:rPr>
      </w:pPr>
      <w:r>
        <w:rPr>
          <w:noProof/>
          <w:lang w:val="en-SG" w:eastAsia="zh-CN"/>
        </w:rPr>
        <w:lastRenderedPageBreak/>
        <w:drawing>
          <wp:inline distT="0" distB="0" distL="0" distR="0" wp14:anchorId="62F44CE3" wp14:editId="4C0DB8A4">
            <wp:extent cx="2827174" cy="2438400"/>
            <wp:effectExtent l="0" t="0" r="5080" b="0"/>
            <wp:docPr id="21" name="Picture 35" descr="D:\ISS\MTech2020\ISY5005\ISY5005-SLS\GroupProject\20200506\test_no_dueling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pic:nvPicPr>
                  <pic:blipFill>
                    <a:blip r:embed="rId31">
                      <a:extLst>
                        <a:ext uri="{28A0092B-C50C-407E-A947-70E740481C1C}">
                          <a14:useLocalDpi xmlns:a14="http://schemas.microsoft.com/office/drawing/2010/main" val="0"/>
                        </a:ext>
                      </a:extLst>
                    </a:blip>
                    <a:stretch>
                      <a:fillRect/>
                    </a:stretch>
                  </pic:blipFill>
                  <pic:spPr>
                    <a:xfrm>
                      <a:off x="0" y="0"/>
                      <a:ext cx="2834656" cy="2444853"/>
                    </a:xfrm>
                    <a:prstGeom prst="rect">
                      <a:avLst/>
                    </a:prstGeom>
                  </pic:spPr>
                </pic:pic>
              </a:graphicData>
            </a:graphic>
          </wp:inline>
        </w:drawing>
      </w:r>
    </w:p>
    <w:p w14:paraId="726BF120" w14:textId="1B566525" w:rsidR="00FB777D" w:rsidRDefault="00FB777D" w:rsidP="00FB777D">
      <w:pPr>
        <w:jc w:val="center"/>
        <w:rPr>
          <w:noProof/>
        </w:rPr>
      </w:pPr>
      <w:r w:rsidRPr="00D1015B">
        <w:rPr>
          <w:b/>
          <w:noProof/>
        </w:rPr>
        <w:t>F</w:t>
      </w:r>
      <w:r>
        <w:rPr>
          <w:b/>
          <w:noProof/>
        </w:rPr>
        <w:t>ig 4-18</w:t>
      </w:r>
      <w:r w:rsidRPr="00D1015B">
        <w:rPr>
          <w:b/>
          <w:noProof/>
        </w:rPr>
        <w:t xml:space="preserve"> </w:t>
      </w:r>
      <w:r w:rsidRPr="00CD048A">
        <w:rPr>
          <w:b/>
          <w:noProof/>
        </w:rPr>
        <w:t>BreakoutDeterministic-v</w:t>
      </w:r>
      <w:r>
        <w:rPr>
          <w:b/>
          <w:noProof/>
        </w:rPr>
        <w:t>0 Test Results</w:t>
      </w:r>
    </w:p>
    <w:p w14:paraId="1649CC61" w14:textId="77777777" w:rsidR="00074216" w:rsidDel="004A6EBB" w:rsidRDefault="00074216" w:rsidP="00EC2430">
      <w:pPr>
        <w:rPr>
          <w:del w:id="373" w:author="Chin Gee Tan" w:date="2020-05-11T20:41:00Z"/>
          <w:noProof/>
        </w:rPr>
      </w:pPr>
    </w:p>
    <w:p w14:paraId="4B268868" w14:textId="77777777" w:rsidR="00074216" w:rsidRDefault="00074216" w:rsidP="00EC2430">
      <w:pPr>
        <w:rPr>
          <w:noProof/>
        </w:rPr>
      </w:pPr>
    </w:p>
    <w:p w14:paraId="574FA083" w14:textId="77777777" w:rsidR="00896C70" w:rsidRDefault="00E101B5" w:rsidP="001A1EC5">
      <w:pPr>
        <w:rPr>
          <w:ins w:id="374" w:author="Chin Gee Tan" w:date="2020-05-11T20:21:00Z"/>
        </w:rPr>
      </w:pPr>
      <w:r>
        <w:rPr>
          <w:noProof/>
          <w:lang w:val="en-SG" w:eastAsia="zh-CN"/>
        </w:rPr>
        <mc:AlternateContent>
          <mc:Choice Requires="wps">
            <w:drawing>
              <wp:inline distT="0" distB="0" distL="0" distR="0" wp14:anchorId="3B9F142A" wp14:editId="60D56C2B">
                <wp:extent cx="5257800" cy="342900"/>
                <wp:effectExtent l="0" t="0" r="19050" b="19050"/>
                <wp:docPr id="5" name="Text Box 5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ED0C30E" w14:textId="77777777" w:rsidR="00E101B5" w:rsidRDefault="00E101B5" w:rsidP="00E101B5">
                            <w:r>
                              <w:t>5.0 CONCLUSION</w:t>
                            </w:r>
                          </w:p>
                        </w:txbxContent>
                      </wps:txbx>
                      <wps:bodyPr rot="0" vert="horz" wrap="square" lIns="91440" tIns="91440" rIns="91440" bIns="91440" anchor="t" anchorCtr="0" upright="1">
                        <a:noAutofit/>
                      </wps:bodyPr>
                    </wps:wsp>
                  </a:graphicData>
                </a:graphic>
              </wp:inline>
            </w:drawing>
          </mc:Choice>
          <mc:Fallback>
            <w:pict>
              <v:shape w14:anchorId="3B9F142A" id="_x0000_s1033" type="#_x0000_t202" style="width:414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" filled="f">
                <v:path arrowok="t"/>
                <v:textbox inset=",7.2pt,,7.2pt">
                  <w:txbxContent>
                    <w:p w14:paraId="1ED0C30E" w14:textId="77777777" w:rsidR="00E101B5" w:rsidRDefault="00E101B5" w:rsidP="00E101B5">
                      <w:r>
                        <w:t>5.0 CONCLUSION</w:t>
                      </w:r>
                    </w:p>
                  </w:txbxContent>
                </v:textbox>
                <w10:anchorlock/>
              </v:shape>
            </w:pict>
          </mc:Fallback>
        </mc:AlternateContent>
      </w:r>
      <w:r>
        <w:tab/>
      </w:r>
    </w:p>
    <w:p w14:paraId="1498776B" w14:textId="5C998612" w:rsidR="001A1EC5" w:rsidRDefault="001A1EC5">
      <w:pPr>
        <w:ind w:firstLine="720"/>
        <w:pPrChange w:id="375" w:author="Chin Gee Tan" w:date="2020-05-11T20:21:00Z">
          <w:pPr/>
        </w:pPrChange>
      </w:pPr>
      <w:r>
        <w:t xml:space="preserve">The Breakout RL system </w:t>
      </w:r>
      <w:ins w:id="376" w:author="Chin Gee Tan" w:date="2020-05-11T20:22:00Z">
        <w:r w:rsidR="007E3BD0">
          <w:t xml:space="preserve">has </w:t>
        </w:r>
      </w:ins>
      <w:del w:id="377" w:author="Chin Gee Tan" w:date="2020-05-11T20:22:00Z">
        <w:r w:rsidDel="007E3BD0">
          <w:delText xml:space="preserve">is </w:delText>
        </w:r>
      </w:del>
      <w:r>
        <w:t xml:space="preserve">proved to be able to learn playing the game with DQN network. Even </w:t>
      </w:r>
      <w:ins w:id="378" w:author="Chin Gee Tan" w:date="2020-05-11T20:22:00Z">
        <w:r w:rsidR="008C4B9A">
          <w:t xml:space="preserve">though </w:t>
        </w:r>
      </w:ins>
      <w:r>
        <w:t xml:space="preserve">its </w:t>
      </w:r>
      <w:ins w:id="379" w:author="Chin Gee Tan" w:date="2020-05-11T20:22:00Z">
        <w:r w:rsidR="00435BAE">
          <w:t>re</w:t>
        </w:r>
      </w:ins>
      <w:del w:id="380" w:author="Chin Gee Tan" w:date="2020-05-11T20:22:00Z">
        <w:r w:rsidDel="00435BAE">
          <w:delText>a</w:delText>
        </w:r>
      </w:del>
      <w:r>
        <w:t xml:space="preserve">ward marks were not high, </w:t>
      </w:r>
      <w:del w:id="381" w:author="Chin Gee Tan" w:date="2020-05-11T20:22:00Z">
        <w:r w:rsidDel="00CE6593">
          <w:delText xml:space="preserve">but </w:delText>
        </w:r>
      </w:del>
      <w:r>
        <w:t xml:space="preserve">it </w:t>
      </w:r>
      <w:ins w:id="382" w:author="Chin Gee Tan" w:date="2020-05-11T20:22:00Z">
        <w:r w:rsidR="00CE6593">
          <w:t xml:space="preserve">has </w:t>
        </w:r>
      </w:ins>
      <w:r>
        <w:t xml:space="preserve">showed </w:t>
      </w:r>
      <w:ins w:id="383" w:author="Chin Gee Tan" w:date="2020-05-11T20:23:00Z">
        <w:r w:rsidR="00CE6593">
          <w:t xml:space="preserve">that </w:t>
        </w:r>
      </w:ins>
      <w:r>
        <w:t xml:space="preserve">the DQN system was able to learn to play the game itself by learning from the game screen images and interacting with the game environment. Therefore, it provides the </w:t>
      </w:r>
      <w:r w:rsidR="0021491A">
        <w:t>practical</w:t>
      </w:r>
      <w:r>
        <w:t xml:space="preserve"> solution to </w:t>
      </w:r>
      <w:del w:id="384" w:author="Chin Gee Tan" w:date="2020-05-11T20:23:00Z">
        <w:r w:rsidDel="009D06FF">
          <w:delText xml:space="preserve">the </w:delText>
        </w:r>
      </w:del>
      <w:r>
        <w:t xml:space="preserve">similar real-world problem, </w:t>
      </w:r>
      <w:r w:rsidR="002B3E59">
        <w:t>and shows the power of reinforcement learning.</w:t>
      </w:r>
    </w:p>
    <w:p w14:paraId="3E290020" w14:textId="77777777" w:rsidR="00E101B5" w:rsidDel="00831989" w:rsidRDefault="00E101B5" w:rsidP="00E101B5">
      <w:pPr>
        <w:rPr>
          <w:del w:id="385" w:author="Chin Gee Tan" w:date="2020-05-11T20:23:00Z"/>
        </w:rPr>
      </w:pPr>
    </w:p>
    <w:p w14:paraId="45F6A145" w14:textId="77777777" w:rsidR="00E101B5" w:rsidRDefault="00E101B5" w:rsidP="00E101B5"/>
    <w:p w14:paraId="21959F26" w14:textId="77777777" w:rsidR="00E101B5" w:rsidRDefault="00E101B5" w:rsidP="00E101B5">
      <w:pPr>
        <w:rPr>
          <w:rFonts w:eastAsia="Cambria" w:cs="Cambria"/>
        </w:rPr>
      </w:pPr>
      <w:r>
        <w:rPr>
          <w:rFonts w:eastAsia="Cambria" w:cs="Cambria"/>
          <w:b/>
          <w:bCs/>
        </w:rPr>
        <w:t>5</w:t>
      </w:r>
      <w:r w:rsidRPr="5B8CC4A8">
        <w:rPr>
          <w:rFonts w:eastAsia="Cambria" w:cs="Cambria"/>
          <w:b/>
          <w:bCs/>
        </w:rPr>
        <w:t>.</w:t>
      </w:r>
      <w:r>
        <w:rPr>
          <w:rFonts w:eastAsia="Cambria" w:cs="Cambria"/>
          <w:b/>
          <w:bCs/>
        </w:rPr>
        <w:t>1</w:t>
      </w:r>
      <w:r w:rsidRPr="5B8CC4A8">
        <w:rPr>
          <w:rFonts w:eastAsia="Cambria" w:cs="Cambria"/>
          <w:b/>
          <w:bCs/>
        </w:rPr>
        <w:t xml:space="preserve"> </w:t>
      </w:r>
      <w:commentRangeStart w:id="386"/>
      <w:commentRangeStart w:id="387"/>
      <w:r>
        <w:rPr>
          <w:rFonts w:eastAsia="Cambria" w:cs="Cambria"/>
          <w:b/>
          <w:bCs/>
        </w:rPr>
        <w:t>Observations &amp; Insights</w:t>
      </w:r>
      <w:commentRangeEnd w:id="386"/>
      <w:r w:rsidR="00174C98">
        <w:rPr>
          <w:rStyle w:val="CommentReference"/>
        </w:rPr>
        <w:commentReference w:id="386"/>
      </w:r>
      <w:commentRangeEnd w:id="387"/>
      <w:r w:rsidR="00831989">
        <w:rPr>
          <w:rStyle w:val="CommentReference"/>
        </w:rPr>
        <w:commentReference w:id="387"/>
      </w:r>
    </w:p>
    <w:p w14:paraId="3AB7532D" w14:textId="78695D6C" w:rsidR="00D11750" w:rsidRDefault="00864719" w:rsidP="00E101B5">
      <w:pPr>
        <w:rPr>
          <w:ins w:id="389" w:author="Chin Gee Tan" w:date="2020-05-11T20:26:00Z"/>
        </w:rPr>
      </w:pPr>
      <w:r>
        <w:tab/>
      </w:r>
      <w:ins w:id="390" w:author="Chin Gee Tan" w:date="2020-05-11T20:26:00Z">
        <w:r w:rsidR="00D11750">
          <w:t xml:space="preserve">A key insight </w:t>
        </w:r>
      </w:ins>
      <w:ins w:id="391" w:author="Chin Gee Tan" w:date="2020-05-11T20:27:00Z">
        <w:r w:rsidR="00D11750">
          <w:t>that we had observed was that</w:t>
        </w:r>
      </w:ins>
      <w:ins w:id="392" w:author="Chin Gee Tan" w:date="2020-05-11T20:31:00Z">
        <w:r w:rsidR="00640815">
          <w:t>,</w:t>
        </w:r>
      </w:ins>
      <w:ins w:id="393" w:author="Chin Gee Tan" w:date="2020-05-11T20:27:00Z">
        <w:r w:rsidR="00D11750">
          <w:t xml:space="preserve"> </w:t>
        </w:r>
      </w:ins>
      <w:ins w:id="394" w:author="Chin Gee Tan" w:date="2020-05-11T20:30:00Z">
        <w:r w:rsidR="00D424B9">
          <w:t>given the same number of training steps</w:t>
        </w:r>
        <w:r w:rsidR="00F82B8B">
          <w:t xml:space="preserve">, </w:t>
        </w:r>
      </w:ins>
      <w:ins w:id="395" w:author="Chin Gee Tan" w:date="2020-05-11T20:27:00Z">
        <w:r w:rsidR="00BE7209">
          <w:t xml:space="preserve">test results </w:t>
        </w:r>
        <w:r w:rsidR="00AA73BB">
          <w:t xml:space="preserve">was </w:t>
        </w:r>
      </w:ins>
      <w:ins w:id="396" w:author="Chin Gee Tan" w:date="2020-05-11T20:28:00Z">
        <w:r w:rsidR="00BE7209">
          <w:t xml:space="preserve">better </w:t>
        </w:r>
        <w:r w:rsidR="007B67C0">
          <w:t xml:space="preserve">when we trained the </w:t>
        </w:r>
        <w:r w:rsidR="0065685D">
          <w:t xml:space="preserve">system </w:t>
        </w:r>
        <w:r w:rsidR="00044136">
          <w:t xml:space="preserve">at </w:t>
        </w:r>
        <w:r w:rsidR="00E650B1">
          <w:t xml:space="preserve">one </w:t>
        </w:r>
        <w:r w:rsidR="00EC6328">
          <w:t xml:space="preserve">go, instead of breaking up the training in </w:t>
        </w:r>
        <w:r w:rsidR="00F2374A">
          <w:t>two parts</w:t>
        </w:r>
        <w:r w:rsidR="004242E5">
          <w:t xml:space="preserve"> and a</w:t>
        </w:r>
      </w:ins>
      <w:ins w:id="397" w:author="Chin Gee Tan" w:date="2020-05-11T20:29:00Z">
        <w:r w:rsidR="004242E5">
          <w:t>pplying</w:t>
        </w:r>
        <w:r w:rsidR="002E11BE">
          <w:t xml:space="preserve"> the </w:t>
        </w:r>
        <w:r w:rsidR="00DC6F9D">
          <w:t xml:space="preserve">training weights </w:t>
        </w:r>
        <w:r w:rsidR="009A0618">
          <w:t xml:space="preserve">from the </w:t>
        </w:r>
        <w:r w:rsidR="00F11D56">
          <w:t xml:space="preserve">initial </w:t>
        </w:r>
        <w:r w:rsidR="00683194">
          <w:t>training to the re-training</w:t>
        </w:r>
      </w:ins>
      <w:ins w:id="398" w:author="Chin Gee Tan" w:date="2020-05-11T20:30:00Z">
        <w:r w:rsidR="00683194">
          <w:t>.</w:t>
        </w:r>
      </w:ins>
      <w:ins w:id="399" w:author="Chin Gee Tan" w:date="2020-05-11T20:27:00Z">
        <w:r w:rsidR="00AA73BB">
          <w:t xml:space="preserve"> </w:t>
        </w:r>
        <w:r w:rsidR="00D11750">
          <w:t xml:space="preserve"> </w:t>
        </w:r>
      </w:ins>
    </w:p>
    <w:p w14:paraId="35EB8949" w14:textId="77777777" w:rsidR="00D11750" w:rsidRDefault="00D11750" w:rsidP="00E101B5">
      <w:pPr>
        <w:rPr>
          <w:ins w:id="400" w:author="Chin Gee Tan" w:date="2020-05-11T20:26:00Z"/>
        </w:rPr>
      </w:pPr>
    </w:p>
    <w:p w14:paraId="23BAB42C" w14:textId="67C2B32F" w:rsidR="00C063FC" w:rsidRDefault="002926EA" w:rsidP="00A24AF5">
      <w:pPr>
        <w:ind w:firstLine="720"/>
        <w:rPr>
          <w:ins w:id="401" w:author="Chin Gee Tan" w:date="2020-05-11T20:33:00Z"/>
        </w:rPr>
      </w:pPr>
      <w:r>
        <w:t xml:space="preserve">We have not </w:t>
      </w:r>
      <w:r w:rsidR="003A44F7">
        <w:t xml:space="preserve">implemented </w:t>
      </w:r>
      <w:r>
        <w:t xml:space="preserve">some measures </w:t>
      </w:r>
      <w:r w:rsidR="003A44F7">
        <w:t xml:space="preserve">to improve the Breakout RL system results. </w:t>
      </w:r>
      <w:r>
        <w:t>E.g.</w:t>
      </w:r>
      <w:r w:rsidR="00833C1C">
        <w:t xml:space="preserve"> </w:t>
      </w:r>
      <w:r w:rsidR="00EA3DC6">
        <w:t>c</w:t>
      </w:r>
      <w:r w:rsidR="00C84E16">
        <w:t>ha</w:t>
      </w:r>
      <w:r w:rsidR="00EA3DC6">
        <w:t>ng</w:t>
      </w:r>
      <w:r w:rsidR="00C84E16">
        <w:t>ing</w:t>
      </w:r>
      <w:r w:rsidR="00EA3DC6">
        <w:t xml:space="preserve"> the keras-cl package to implement</w:t>
      </w:r>
      <w:r w:rsidR="00C71A27">
        <w:t xml:space="preserve"> better ways </w:t>
      </w:r>
      <w:r w:rsidR="00ED50BE">
        <w:t>to utilize the detection of game life lost</w:t>
      </w:r>
      <w:r w:rsidR="00EA3DC6">
        <w:t xml:space="preserve"> such as changing the process memory status</w:t>
      </w:r>
      <w:ins w:id="402" w:author="Chin Gee Tan" w:date="2020-05-11T20:32:00Z">
        <w:r w:rsidR="00E549F1">
          <w:t xml:space="preserve">, or </w:t>
        </w:r>
        <w:r w:rsidR="000E5292">
          <w:t>using a GPU to reduce tra</w:t>
        </w:r>
      </w:ins>
      <w:ins w:id="403" w:author="Chin Gee Tan" w:date="2020-05-11T20:33:00Z">
        <w:r w:rsidR="000E5292">
          <w:t>ining time</w:t>
        </w:r>
        <w:r w:rsidR="00A24AF5">
          <w:t>.</w:t>
        </w:r>
      </w:ins>
      <w:del w:id="404" w:author="Chin Gee Tan" w:date="2020-05-11T20:32:00Z">
        <w:r w:rsidR="00EA3DC6" w:rsidDel="00E549F1">
          <w:delText xml:space="preserve">. </w:delText>
        </w:r>
      </w:del>
    </w:p>
    <w:p w14:paraId="2AD3C453" w14:textId="77777777" w:rsidR="00A24AF5" w:rsidRDefault="00A24AF5">
      <w:pPr>
        <w:ind w:firstLine="720"/>
        <w:pPrChange w:id="405" w:author="Chin Gee Tan" w:date="2020-05-11T20:33:00Z">
          <w:pPr/>
        </w:pPrChange>
      </w:pPr>
    </w:p>
    <w:p w14:paraId="01A6920C" w14:textId="79C656B1" w:rsidR="00C063FC" w:rsidDel="00A24AF5" w:rsidRDefault="00CC188A" w:rsidP="00E101B5">
      <w:pPr>
        <w:rPr>
          <w:del w:id="406" w:author="Chin Gee Tan" w:date="2020-05-11T20:33:00Z"/>
        </w:rPr>
      </w:pPr>
      <w:r>
        <w:tab/>
      </w:r>
      <w:r w:rsidR="002926EA">
        <w:t>Also</w:t>
      </w:r>
      <w:ins w:id="407" w:author="Chin Gee Tan" w:date="2020-05-11T20:25:00Z">
        <w:r w:rsidR="00B32994">
          <w:t>,</w:t>
        </w:r>
      </w:ins>
      <w:r w:rsidR="002926EA">
        <w:t xml:space="preserve"> we d</w:t>
      </w:r>
      <w:ins w:id="408" w:author="Chin Gee Tan" w:date="2020-05-11T20:24:00Z">
        <w:r w:rsidR="00AB05B1">
          <w:t>id</w:t>
        </w:r>
      </w:ins>
      <w:del w:id="409" w:author="Chin Gee Tan" w:date="2020-05-11T20:24:00Z">
        <w:r w:rsidR="002926EA" w:rsidDel="00AB05B1">
          <w:delText>o</w:delText>
        </w:r>
      </w:del>
      <w:r w:rsidR="002926EA">
        <w:t xml:space="preserve"> not train the RL system for longer steps such as 3,000,000 steps or 4,000,000 steps due to </w:t>
      </w:r>
      <w:ins w:id="410" w:author="Chin Gee Tan" w:date="2020-05-11T20:25:00Z">
        <w:r w:rsidR="004E3EA6">
          <w:t xml:space="preserve">the </w:t>
        </w:r>
      </w:ins>
      <w:r w:rsidR="002926EA">
        <w:t xml:space="preserve">assignment time constrains. The </w:t>
      </w:r>
      <w:del w:id="411" w:author="Chin Gee Tan" w:date="2020-05-11T20:26:00Z">
        <w:r w:rsidR="002926EA" w:rsidDel="00324265">
          <w:delText xml:space="preserve">larger </w:delText>
        </w:r>
      </w:del>
      <w:ins w:id="412" w:author="Chin Gee Tan" w:date="2020-05-11T20:26:00Z">
        <w:r w:rsidR="00324265">
          <w:t xml:space="preserve">longer </w:t>
        </w:r>
      </w:ins>
      <w:r w:rsidR="002926EA">
        <w:t>steps can lead to better results.</w:t>
      </w:r>
      <w:ins w:id="413" w:author="Chin Gee Tan" w:date="2020-05-11T20:33:00Z">
        <w:r w:rsidR="00A24AF5">
          <w:t xml:space="preserve"> </w:t>
        </w:r>
      </w:ins>
      <w:del w:id="414" w:author="Chin Gee Tan" w:date="2020-05-11T20:33:00Z">
        <w:r w:rsidR="002926EA" w:rsidDel="00A24AF5">
          <w:delText xml:space="preserve"> </w:delText>
        </w:r>
      </w:del>
    </w:p>
    <w:p w14:paraId="4BFA210C" w14:textId="20225F9B" w:rsidR="003446DA" w:rsidRDefault="003446DA" w:rsidP="00E101B5">
      <w:del w:id="415" w:author="Chin Gee Tan" w:date="2020-05-11T20:33:00Z">
        <w:r w:rsidDel="00A24AF5">
          <w:tab/>
        </w:r>
      </w:del>
      <w:r>
        <w:t xml:space="preserve">Therefore, there still leaves </w:t>
      </w:r>
      <w:del w:id="416" w:author="Chin Gee Tan" w:date="2020-05-11T20:33:00Z">
        <w:r w:rsidDel="00A24AF5">
          <w:delText xml:space="preserve">the </w:delText>
        </w:r>
      </w:del>
      <w:r>
        <w:t xml:space="preserve">much improvement space for the Breakout RL system to achieve higher </w:t>
      </w:r>
      <w:r w:rsidR="00B90590">
        <w:t xml:space="preserve">reward </w:t>
      </w:r>
      <w:r>
        <w:t>marks.</w:t>
      </w:r>
    </w:p>
    <w:p w14:paraId="1A752930" w14:textId="77777777" w:rsidR="00E101B5" w:rsidDel="004A6EBB" w:rsidRDefault="00E101B5" w:rsidP="00E101B5">
      <w:pPr>
        <w:rPr>
          <w:del w:id="417" w:author="Chin Gee Tan" w:date="2020-05-11T20:33:00Z"/>
        </w:rPr>
      </w:pPr>
    </w:p>
    <w:p w14:paraId="7A852C1F" w14:textId="77777777" w:rsidR="004A6EBB" w:rsidRDefault="004A6EBB" w:rsidP="00E101B5">
      <w:pPr>
        <w:rPr>
          <w:ins w:id="418" w:author="Chin Gee Tan" w:date="2020-05-11T20:41:00Z"/>
        </w:rPr>
      </w:pPr>
    </w:p>
    <w:p w14:paraId="6708844A" w14:textId="77777777" w:rsidR="004A6EBB" w:rsidRDefault="004A6EBB" w:rsidP="00E101B5">
      <w:pPr>
        <w:rPr>
          <w:ins w:id="419" w:author="Chin Gee Tan" w:date="2020-05-11T20:41:00Z"/>
        </w:rPr>
      </w:pPr>
    </w:p>
    <w:p w14:paraId="2D676A51" w14:textId="77777777" w:rsidR="004A6EBB" w:rsidRDefault="004A6EBB" w:rsidP="00E101B5">
      <w:pPr>
        <w:rPr>
          <w:ins w:id="420" w:author="Chin Gee Tan" w:date="2020-05-11T20:41:00Z"/>
        </w:rPr>
      </w:pPr>
    </w:p>
    <w:p w14:paraId="3DA60B74" w14:textId="77777777" w:rsidR="004A6EBB" w:rsidRDefault="004A6EBB" w:rsidP="00E101B5">
      <w:pPr>
        <w:rPr>
          <w:ins w:id="421" w:author="Chin Gee Tan" w:date="2020-05-11T20:41:00Z"/>
        </w:rPr>
      </w:pPr>
    </w:p>
    <w:p w14:paraId="24A6FE45" w14:textId="77777777" w:rsidR="004A6EBB" w:rsidRDefault="004A6EBB" w:rsidP="00E101B5">
      <w:pPr>
        <w:rPr>
          <w:ins w:id="422" w:author="Chin Gee Tan" w:date="2020-05-11T20:41:00Z"/>
        </w:rPr>
      </w:pPr>
    </w:p>
    <w:p w14:paraId="1BB9E56A" w14:textId="77777777" w:rsidR="00E101B5" w:rsidRDefault="00E101B5" w:rsidP="00E101B5"/>
    <w:p w14:paraId="45A2D838" w14:textId="77777777" w:rsidR="00E101B5" w:rsidRDefault="00E101B5" w:rsidP="00E101B5">
      <w:r>
        <w:rPr>
          <w:noProof/>
          <w:lang w:val="en-SG" w:eastAsia="zh-CN"/>
        </w:rPr>
        <w:lastRenderedPageBreak/>
        <mc:AlternateContent>
          <mc:Choice Requires="wps">
            <w:drawing>
              <wp:anchor distT="0" distB="0" distL="114300" distR="114300" simplePos="0" relativeHeight="251658243" behindDoc="0" locked="0" layoutInCell="1" allowOverlap="1" wp14:anchorId="4C8418DA" wp14:editId="02BA517E">
                <wp:simplePos x="0" y="0"/>
                <wp:positionH relativeFrom="column">
                  <wp:posOffset>0</wp:posOffset>
                </wp:positionH>
                <wp:positionV relativeFrom="paragraph">
                  <wp:posOffset>0</wp:posOffset>
                </wp:positionV>
                <wp:extent cx="5257800" cy="342900"/>
                <wp:effectExtent l="0" t="0" r="0" b="0"/>
                <wp:wrapThrough wrapText="bothSides">
                  <wp:wrapPolygon edited="0">
                    <wp:start x="0" y="0"/>
                    <wp:lineTo x="21600" y="0"/>
                    <wp:lineTo x="21600" y="21600"/>
                    <wp:lineTo x="0" y="21600"/>
                    <wp:lineTo x="0" y="0"/>
                  </wp:wrapPolygon>
                </wp:wrapThrough>
                <wp:docPr id="9" name="Text Box 5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06E3FB3" w14:textId="77777777" w:rsidR="00E101B5" w:rsidRDefault="00E101B5" w:rsidP="00E101B5">
                            <w:r>
                              <w:t>APPENDIX A. USER MANUAL</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8418DA" id="Text Box 581" o:spid="_x0000_s1034" type="#_x0000_t202" style="position:absolute;margin-left:0;margin-top:0;width:414pt;height:27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" filled="f">
                <v:path arrowok="t"/>
                <v:textbox inset=",7.2pt,,7.2pt">
                  <w:txbxContent>
                    <w:p w14:paraId="706E3FB3" w14:textId="77777777" w:rsidR="00E101B5" w:rsidRDefault="00E101B5" w:rsidP="00E101B5">
                      <w:r>
                        <w:t>APPENDIX A. USER MANUAL</w:t>
                      </w:r>
                    </w:p>
                  </w:txbxContent>
                </v:textbox>
                <w10:wrap type="through"/>
              </v:shape>
            </w:pict>
          </mc:Fallback>
        </mc:AlternateContent>
      </w:r>
    </w:p>
    <w:p w14:paraId="134DA57A" w14:textId="65070DE2" w:rsidR="00E101B5" w:rsidRDefault="004123AD" w:rsidP="004123AD">
      <w:pPr>
        <w:pStyle w:val="ListParagraph"/>
        <w:numPr>
          <w:ilvl w:val="0"/>
          <w:numId w:val="11"/>
        </w:numPr>
      </w:pPr>
      <w:r>
        <w:t>Setup Guide</w:t>
      </w:r>
    </w:p>
    <w:p w14:paraId="047B2238" w14:textId="52A2D79D" w:rsidR="004123AD" w:rsidRDefault="004123AD" w:rsidP="004123AD">
      <w:pPr>
        <w:pStyle w:val="ListParagraph"/>
        <w:numPr>
          <w:ilvl w:val="0"/>
          <w:numId w:val="12"/>
        </w:numPr>
      </w:pPr>
      <w:r>
        <w:t>Install keras-applications and tensorflow</w:t>
      </w:r>
    </w:p>
    <w:p w14:paraId="02DC5F51" w14:textId="77777777" w:rsidR="004123AD" w:rsidRDefault="004123AD" w:rsidP="004123AD">
      <w:pPr>
        <w:pStyle w:val="ListParagraph"/>
        <w:pBdr>
          <w:top w:val="dashed" w:sz="4" w:space="1" w:color="auto"/>
          <w:left w:val="dashed" w:sz="4" w:space="4" w:color="auto"/>
          <w:bottom w:val="dashed" w:sz="4" w:space="1" w:color="auto"/>
          <w:right w:val="dashed" w:sz="4" w:space="4" w:color="auto"/>
        </w:pBdr>
        <w:ind w:firstLine="360"/>
      </w:pPr>
      <w:r>
        <w:t>pip install keras-applications==1.0.7 tensorflow==1.13.1</w:t>
      </w:r>
    </w:p>
    <w:p w14:paraId="2DF6A837" w14:textId="0C4682E9" w:rsidR="002926EA" w:rsidRDefault="002926EA" w:rsidP="002926EA">
      <w:pPr>
        <w:pStyle w:val="ListParagraph"/>
        <w:numPr>
          <w:ilvl w:val="0"/>
          <w:numId w:val="12"/>
        </w:numPr>
      </w:pPr>
      <w:r>
        <w:t>Install tensorflow-gpu for GUP training (Optional)</w:t>
      </w:r>
    </w:p>
    <w:p w14:paraId="6AA01148" w14:textId="5A9A4556" w:rsidR="002926EA" w:rsidRDefault="002926EA" w:rsidP="002926EA">
      <w:pPr>
        <w:pStyle w:val="ListParagraph"/>
        <w:pBdr>
          <w:top w:val="dashed" w:sz="4" w:space="1" w:color="auto"/>
          <w:left w:val="dashed" w:sz="4" w:space="4" w:color="auto"/>
          <w:bottom w:val="dashed" w:sz="4" w:space="1" w:color="auto"/>
          <w:right w:val="dashed" w:sz="4" w:space="4" w:color="auto"/>
        </w:pBdr>
        <w:ind w:firstLine="360"/>
      </w:pPr>
      <w:r w:rsidRPr="002926EA">
        <w:t xml:space="preserve">pip install </w:t>
      </w:r>
      <w:r>
        <w:t>tensorflow-gpu==1.13.1</w:t>
      </w:r>
    </w:p>
    <w:p w14:paraId="5B4156E7" w14:textId="0B5D53F9" w:rsidR="004123AD" w:rsidRDefault="002926EA" w:rsidP="004123AD">
      <w:pPr>
        <w:pStyle w:val="ListParagraph"/>
        <w:numPr>
          <w:ilvl w:val="0"/>
          <w:numId w:val="12"/>
        </w:numPr>
      </w:pPr>
      <w:r>
        <w:t xml:space="preserve"> </w:t>
      </w:r>
      <w:r w:rsidR="004123AD">
        <w:t>Install gym by OpenAI</w:t>
      </w:r>
    </w:p>
    <w:p w14:paraId="78029802" w14:textId="572FB70B" w:rsidR="002926EA" w:rsidRDefault="002926EA" w:rsidP="002926EA">
      <w:pPr>
        <w:pStyle w:val="ListParagraph"/>
        <w:pBdr>
          <w:top w:val="dashed" w:sz="4" w:space="1" w:color="auto"/>
          <w:left w:val="dashed" w:sz="4" w:space="4" w:color="auto"/>
          <w:bottom w:val="dashed" w:sz="4" w:space="1" w:color="auto"/>
          <w:right w:val="dashed" w:sz="4" w:space="4" w:color="auto"/>
        </w:pBdr>
        <w:ind w:firstLine="360"/>
      </w:pPr>
      <w:r w:rsidRPr="002926EA">
        <w:t>pip install gym</w:t>
      </w:r>
    </w:p>
    <w:p w14:paraId="16DC39A0" w14:textId="191F0BA9" w:rsidR="004123AD" w:rsidRDefault="004123AD" w:rsidP="004123AD">
      <w:pPr>
        <w:pStyle w:val="ListParagraph"/>
        <w:numPr>
          <w:ilvl w:val="0"/>
          <w:numId w:val="12"/>
        </w:numPr>
      </w:pPr>
      <w:r>
        <w:t>Install h5py</w:t>
      </w:r>
    </w:p>
    <w:p w14:paraId="7989FAF5" w14:textId="0A5DAC7C" w:rsidR="004123AD" w:rsidRDefault="004123AD" w:rsidP="004123AD">
      <w:pPr>
        <w:pStyle w:val="ListParagraph"/>
        <w:pBdr>
          <w:top w:val="dashed" w:sz="4" w:space="1" w:color="auto"/>
          <w:left w:val="dashed" w:sz="4" w:space="4" w:color="auto"/>
          <w:bottom w:val="dashed" w:sz="4" w:space="1" w:color="auto"/>
          <w:right w:val="dashed" w:sz="4" w:space="4" w:color="auto"/>
        </w:pBdr>
        <w:ind w:firstLine="360"/>
      </w:pPr>
      <w:r>
        <w:t>pip install h5py</w:t>
      </w:r>
    </w:p>
    <w:p w14:paraId="3D6D8DDA" w14:textId="319A2868" w:rsidR="004123AD" w:rsidRDefault="004123AD" w:rsidP="004123AD">
      <w:pPr>
        <w:pStyle w:val="ListParagraph"/>
        <w:numPr>
          <w:ilvl w:val="0"/>
          <w:numId w:val="12"/>
        </w:numPr>
      </w:pPr>
      <w:r>
        <w:t>Install Pillow:</w:t>
      </w:r>
    </w:p>
    <w:p w14:paraId="2EE7BFFC" w14:textId="77777777" w:rsidR="004123AD" w:rsidRDefault="004123AD" w:rsidP="004123AD">
      <w:pPr>
        <w:pStyle w:val="ListParagraph"/>
        <w:pBdr>
          <w:top w:val="dashed" w:sz="4" w:space="1" w:color="auto"/>
          <w:left w:val="dashed" w:sz="4" w:space="4" w:color="auto"/>
          <w:bottom w:val="dashed" w:sz="4" w:space="1" w:color="auto"/>
          <w:right w:val="dashed" w:sz="4" w:space="4" w:color="auto"/>
        </w:pBdr>
        <w:ind w:firstLine="360"/>
      </w:pPr>
      <w:r>
        <w:t>pip install Pillow</w:t>
      </w:r>
    </w:p>
    <w:p w14:paraId="0BBCED95" w14:textId="23890DAE" w:rsidR="004123AD" w:rsidRDefault="004123AD" w:rsidP="004123AD">
      <w:pPr>
        <w:pStyle w:val="ListParagraph"/>
        <w:numPr>
          <w:ilvl w:val="0"/>
          <w:numId w:val="12"/>
        </w:numPr>
      </w:pPr>
      <w:r>
        <w:t>Install gym[atari]: Atari module for gym.</w:t>
      </w:r>
    </w:p>
    <w:p w14:paraId="69F32818" w14:textId="77777777" w:rsidR="004123AD" w:rsidRDefault="004123AD" w:rsidP="004123AD">
      <w:pPr>
        <w:pStyle w:val="ListParagraph"/>
        <w:pBdr>
          <w:top w:val="dashed" w:sz="4" w:space="1" w:color="auto"/>
          <w:left w:val="dashed" w:sz="4" w:space="4" w:color="auto"/>
          <w:bottom w:val="dashed" w:sz="4" w:space="1" w:color="auto"/>
          <w:right w:val="dashed" w:sz="4" w:space="4" w:color="auto"/>
        </w:pBdr>
        <w:ind w:firstLine="360"/>
      </w:pPr>
      <w:r>
        <w:t>pip install gym[atari]</w:t>
      </w:r>
    </w:p>
    <w:p w14:paraId="30561F0D" w14:textId="04DAF352" w:rsidR="004123AD" w:rsidRDefault="004123AD" w:rsidP="004123AD">
      <w:pPr>
        <w:pStyle w:val="ListParagraph"/>
        <w:numPr>
          <w:ilvl w:val="0"/>
          <w:numId w:val="12"/>
        </w:numPr>
      </w:pPr>
      <w:r>
        <w:t>Install WandbLogger</w:t>
      </w:r>
    </w:p>
    <w:p w14:paraId="72F1F2A3" w14:textId="77777777" w:rsidR="004123AD" w:rsidRDefault="004123AD" w:rsidP="004123AD">
      <w:pPr>
        <w:pStyle w:val="ListParagraph"/>
        <w:pBdr>
          <w:top w:val="dashed" w:sz="4" w:space="1" w:color="auto"/>
          <w:left w:val="dashed" w:sz="4" w:space="4" w:color="auto"/>
          <w:bottom w:val="dashed" w:sz="4" w:space="1" w:color="auto"/>
          <w:right w:val="dashed" w:sz="4" w:space="4" w:color="auto"/>
        </w:pBdr>
        <w:ind w:firstLine="360"/>
      </w:pPr>
      <w:r>
        <w:t>pip install wandb</w:t>
      </w:r>
    </w:p>
    <w:p w14:paraId="2B1201A3" w14:textId="442E010E" w:rsidR="00DA0A9D" w:rsidRDefault="00DA0A9D" w:rsidP="00DA0A9D">
      <w:pPr>
        <w:pStyle w:val="ListParagraph"/>
        <w:numPr>
          <w:ilvl w:val="0"/>
          <w:numId w:val="12"/>
        </w:numPr>
      </w:pPr>
      <w:r>
        <w:t xml:space="preserve">Install </w:t>
      </w:r>
      <w:r w:rsidRPr="00DA0A9D">
        <w:t>pandas</w:t>
      </w:r>
    </w:p>
    <w:p w14:paraId="6CD58601" w14:textId="3476AF61" w:rsidR="00DA0A9D" w:rsidRDefault="00DA0A9D" w:rsidP="00DA0A9D">
      <w:pPr>
        <w:pStyle w:val="ListParagraph"/>
        <w:pBdr>
          <w:top w:val="dashed" w:sz="4" w:space="1" w:color="auto"/>
          <w:left w:val="dashed" w:sz="4" w:space="4" w:color="auto"/>
          <w:bottom w:val="dashed" w:sz="4" w:space="1" w:color="auto"/>
          <w:right w:val="dashed" w:sz="4" w:space="4" w:color="auto"/>
        </w:pBdr>
        <w:ind w:firstLine="360"/>
      </w:pPr>
      <w:r>
        <w:t xml:space="preserve">pip install </w:t>
      </w:r>
      <w:r w:rsidRPr="00DA0A9D">
        <w:t>pandas</w:t>
      </w:r>
    </w:p>
    <w:p w14:paraId="146565C8" w14:textId="77777777" w:rsidR="004123AD" w:rsidRDefault="004123AD" w:rsidP="004123AD">
      <w:pPr>
        <w:pStyle w:val="ListParagraph"/>
      </w:pPr>
    </w:p>
    <w:p w14:paraId="334F93A1" w14:textId="21A3DA87" w:rsidR="004123AD" w:rsidRDefault="004123AD" w:rsidP="004123AD">
      <w:pPr>
        <w:pStyle w:val="ListParagraph"/>
        <w:numPr>
          <w:ilvl w:val="0"/>
          <w:numId w:val="11"/>
        </w:numPr>
      </w:pPr>
      <w:r>
        <w:t xml:space="preserve">Execution </w:t>
      </w:r>
    </w:p>
    <w:p w14:paraId="24D1F796" w14:textId="29B9D924" w:rsidR="00E101B5" w:rsidRDefault="004123AD" w:rsidP="004123AD">
      <w:pPr>
        <w:pStyle w:val="ListParagraph"/>
        <w:numPr>
          <w:ilvl w:val="0"/>
          <w:numId w:val="12"/>
        </w:numPr>
      </w:pPr>
      <w:r>
        <w:t>Training</w:t>
      </w:r>
      <w:r w:rsidR="002926EA">
        <w:t xml:space="preserve"> at BreakoutDeterministic-v0</w:t>
      </w:r>
    </w:p>
    <w:p w14:paraId="34020D0E" w14:textId="4E03184F" w:rsidR="004123AD" w:rsidRDefault="002B3E59" w:rsidP="002B3E59">
      <w:pPr>
        <w:pStyle w:val="ListParagraph"/>
        <w:pBdr>
          <w:top w:val="dashed" w:sz="4" w:space="1" w:color="auto"/>
          <w:left w:val="dashed" w:sz="4" w:space="4" w:color="auto"/>
          <w:bottom w:val="dashed" w:sz="4" w:space="1" w:color="auto"/>
          <w:right w:val="dashed" w:sz="4" w:space="4" w:color="auto"/>
        </w:pBdr>
        <w:ind w:left="1080"/>
      </w:pPr>
      <w:r>
        <w:t>p</w:t>
      </w:r>
      <w:r w:rsidR="004123AD">
        <w:t xml:space="preserve">ython </w:t>
      </w:r>
      <w:r w:rsidRPr="000431E0">
        <w:t>sls_breakout.py</w:t>
      </w:r>
      <w:r>
        <w:t xml:space="preserve"> train</w:t>
      </w:r>
      <w:r w:rsidR="002926EA">
        <w:t xml:space="preserve"> v0</w:t>
      </w:r>
    </w:p>
    <w:p w14:paraId="23F64F6C" w14:textId="3E581FD4" w:rsidR="004123AD" w:rsidRDefault="00BD2BD2" w:rsidP="004123AD">
      <w:pPr>
        <w:pStyle w:val="ListParagraph"/>
        <w:numPr>
          <w:ilvl w:val="0"/>
          <w:numId w:val="12"/>
        </w:numPr>
      </w:pPr>
      <w:r>
        <w:t>Show Training Results</w:t>
      </w:r>
      <w:r w:rsidR="002926EA">
        <w:t xml:space="preserve"> at BreakoutDeterministic-v0</w:t>
      </w:r>
    </w:p>
    <w:p w14:paraId="11123040" w14:textId="0005F2D6" w:rsidR="002B3E59" w:rsidRDefault="002B3E59" w:rsidP="002B3E59">
      <w:pPr>
        <w:pStyle w:val="ListParagraph"/>
        <w:pBdr>
          <w:top w:val="dashed" w:sz="4" w:space="1" w:color="auto"/>
          <w:left w:val="dashed" w:sz="4" w:space="4" w:color="auto"/>
          <w:bottom w:val="dashed" w:sz="4" w:space="1" w:color="auto"/>
          <w:right w:val="dashed" w:sz="4" w:space="4" w:color="auto"/>
        </w:pBdr>
        <w:ind w:left="1080"/>
      </w:pPr>
      <w:r>
        <w:t xml:space="preserve">python </w:t>
      </w:r>
      <w:r w:rsidRPr="000431E0">
        <w:t>sls_breakout.py</w:t>
      </w:r>
      <w:r>
        <w:t xml:space="preserve"> </w:t>
      </w:r>
      <w:r w:rsidR="00BD2BD2">
        <w:t>plot-train</w:t>
      </w:r>
      <w:r w:rsidR="002926EA">
        <w:t xml:space="preserve"> v0</w:t>
      </w:r>
    </w:p>
    <w:p w14:paraId="4DA907DE" w14:textId="7A66AF39" w:rsidR="00BD2BD2" w:rsidRDefault="00BD2BD2" w:rsidP="00BD2BD2">
      <w:pPr>
        <w:pStyle w:val="ListParagraph"/>
        <w:numPr>
          <w:ilvl w:val="0"/>
          <w:numId w:val="12"/>
        </w:numPr>
      </w:pPr>
      <w:r>
        <w:t>Testing</w:t>
      </w:r>
      <w:r w:rsidR="002926EA">
        <w:t xml:space="preserve"> at BreakoutDeterministic-v0</w:t>
      </w:r>
    </w:p>
    <w:p w14:paraId="689FA896" w14:textId="117E34F4" w:rsidR="00BD2BD2" w:rsidRDefault="00BD2BD2" w:rsidP="00BD2BD2">
      <w:pPr>
        <w:pStyle w:val="ListParagraph"/>
        <w:pBdr>
          <w:top w:val="dashed" w:sz="4" w:space="1" w:color="auto"/>
          <w:left w:val="dashed" w:sz="4" w:space="4" w:color="auto"/>
          <w:bottom w:val="dashed" w:sz="4" w:space="1" w:color="auto"/>
          <w:right w:val="dashed" w:sz="4" w:space="4" w:color="auto"/>
        </w:pBdr>
        <w:ind w:left="1080"/>
      </w:pPr>
      <w:r>
        <w:t xml:space="preserve">python </w:t>
      </w:r>
      <w:r w:rsidRPr="000431E0">
        <w:t>sls_breakout.py</w:t>
      </w:r>
      <w:r>
        <w:t xml:space="preserve"> test</w:t>
      </w:r>
      <w:r w:rsidR="002926EA">
        <w:t xml:space="preserve"> v0</w:t>
      </w:r>
    </w:p>
    <w:p w14:paraId="646669BA" w14:textId="54E3F442" w:rsidR="002926EA" w:rsidRDefault="002926EA" w:rsidP="002926EA">
      <w:pPr>
        <w:pStyle w:val="ListParagraph"/>
        <w:numPr>
          <w:ilvl w:val="0"/>
          <w:numId w:val="12"/>
        </w:numPr>
      </w:pPr>
      <w:r>
        <w:t>Training at BreakoutDeterministic-v4</w:t>
      </w:r>
    </w:p>
    <w:p w14:paraId="47F2E48E" w14:textId="7C37C5AD" w:rsidR="002926EA" w:rsidRDefault="002926EA" w:rsidP="002926EA">
      <w:pPr>
        <w:pStyle w:val="ListParagraph"/>
        <w:pBdr>
          <w:top w:val="dashed" w:sz="4" w:space="1" w:color="auto"/>
          <w:left w:val="dashed" w:sz="4" w:space="4" w:color="auto"/>
          <w:bottom w:val="dashed" w:sz="4" w:space="1" w:color="auto"/>
          <w:right w:val="dashed" w:sz="4" w:space="4" w:color="auto"/>
        </w:pBdr>
        <w:ind w:left="1080"/>
      </w:pPr>
      <w:r>
        <w:t xml:space="preserve">python </w:t>
      </w:r>
      <w:r w:rsidRPr="000431E0">
        <w:t>sls_breakout.py</w:t>
      </w:r>
      <w:r>
        <w:t xml:space="preserve"> train v4</w:t>
      </w:r>
    </w:p>
    <w:p w14:paraId="4C36E936" w14:textId="281C070E" w:rsidR="002926EA" w:rsidRDefault="002926EA" w:rsidP="002926EA">
      <w:pPr>
        <w:pStyle w:val="ListParagraph"/>
        <w:numPr>
          <w:ilvl w:val="0"/>
          <w:numId w:val="12"/>
        </w:numPr>
      </w:pPr>
      <w:r>
        <w:t xml:space="preserve">Show Training Results at BreakoutDeterministic-v4 </w:t>
      </w:r>
    </w:p>
    <w:p w14:paraId="719D9D59" w14:textId="17433930" w:rsidR="002926EA" w:rsidRDefault="002926EA" w:rsidP="002926EA">
      <w:pPr>
        <w:pStyle w:val="ListParagraph"/>
        <w:pBdr>
          <w:top w:val="dashed" w:sz="4" w:space="1" w:color="auto"/>
          <w:left w:val="dashed" w:sz="4" w:space="4" w:color="auto"/>
          <w:bottom w:val="dashed" w:sz="4" w:space="1" w:color="auto"/>
          <w:right w:val="dashed" w:sz="4" w:space="4" w:color="auto"/>
        </w:pBdr>
        <w:ind w:left="1080"/>
      </w:pPr>
      <w:r>
        <w:t xml:space="preserve">python </w:t>
      </w:r>
      <w:r w:rsidRPr="000431E0">
        <w:t>sls_breakout.py</w:t>
      </w:r>
      <w:r>
        <w:t xml:space="preserve"> plot-train v4</w:t>
      </w:r>
    </w:p>
    <w:p w14:paraId="46AA4C47" w14:textId="17915765" w:rsidR="002926EA" w:rsidRDefault="002926EA" w:rsidP="002926EA">
      <w:pPr>
        <w:pStyle w:val="ListParagraph"/>
        <w:numPr>
          <w:ilvl w:val="0"/>
          <w:numId w:val="12"/>
        </w:numPr>
      </w:pPr>
      <w:r>
        <w:t>Testing at BreakoutDeterministic-v4</w:t>
      </w:r>
    </w:p>
    <w:p w14:paraId="0E3D1DD5" w14:textId="2395F030" w:rsidR="002926EA" w:rsidRDefault="002926EA" w:rsidP="002926EA">
      <w:pPr>
        <w:pStyle w:val="ListParagraph"/>
        <w:pBdr>
          <w:top w:val="dashed" w:sz="4" w:space="1" w:color="auto"/>
          <w:left w:val="dashed" w:sz="4" w:space="4" w:color="auto"/>
          <w:bottom w:val="dashed" w:sz="4" w:space="1" w:color="auto"/>
          <w:right w:val="dashed" w:sz="4" w:space="4" w:color="auto"/>
        </w:pBdr>
        <w:ind w:left="1080"/>
      </w:pPr>
      <w:r>
        <w:t xml:space="preserve">python </w:t>
      </w:r>
      <w:r w:rsidRPr="000431E0">
        <w:t>sls_breakout.py</w:t>
      </w:r>
      <w:r>
        <w:t xml:space="preserve"> test v4</w:t>
      </w:r>
    </w:p>
    <w:p w14:paraId="59AE2648" w14:textId="77777777" w:rsidR="002926EA" w:rsidRPr="00BD2BD2" w:rsidRDefault="002926EA" w:rsidP="002926EA">
      <w:pPr>
        <w:rPr>
          <w:lang w:val="en-SG"/>
        </w:rPr>
      </w:pPr>
    </w:p>
    <w:p w14:paraId="265758C9" w14:textId="77777777" w:rsidR="00E101B5" w:rsidRDefault="00E101B5" w:rsidP="00E101B5">
      <w:pPr>
        <w:rPr>
          <w:ins w:id="423" w:author="Chin Gee Tan" w:date="2020-05-11T20:41:00Z"/>
          <w:lang w:val="en-SG"/>
        </w:rPr>
      </w:pPr>
    </w:p>
    <w:p w14:paraId="7573BE8E" w14:textId="77777777" w:rsidR="004A6EBB" w:rsidRDefault="004A6EBB" w:rsidP="00E101B5">
      <w:pPr>
        <w:rPr>
          <w:ins w:id="424" w:author="Chin Gee Tan" w:date="2020-05-11T20:41:00Z"/>
          <w:lang w:val="en-SG"/>
        </w:rPr>
      </w:pPr>
    </w:p>
    <w:p w14:paraId="79241D94" w14:textId="77777777" w:rsidR="004A6EBB" w:rsidRDefault="004A6EBB" w:rsidP="00E101B5">
      <w:pPr>
        <w:rPr>
          <w:ins w:id="425" w:author="Chin Gee Tan" w:date="2020-05-11T20:41:00Z"/>
          <w:lang w:val="en-SG"/>
        </w:rPr>
      </w:pPr>
    </w:p>
    <w:p w14:paraId="15A5454C" w14:textId="77777777" w:rsidR="004A6EBB" w:rsidRDefault="004A6EBB" w:rsidP="00E101B5">
      <w:pPr>
        <w:rPr>
          <w:ins w:id="426" w:author="Chin Gee Tan" w:date="2020-05-11T20:41:00Z"/>
          <w:lang w:val="en-SG"/>
        </w:rPr>
      </w:pPr>
    </w:p>
    <w:p w14:paraId="05759414" w14:textId="77777777" w:rsidR="004A6EBB" w:rsidRDefault="004A6EBB" w:rsidP="00E101B5">
      <w:pPr>
        <w:rPr>
          <w:ins w:id="427" w:author="Chin Gee Tan" w:date="2020-05-11T20:41:00Z"/>
          <w:lang w:val="en-SG"/>
        </w:rPr>
      </w:pPr>
    </w:p>
    <w:p w14:paraId="4A0BDDFA" w14:textId="77777777" w:rsidR="004A6EBB" w:rsidRDefault="004A6EBB" w:rsidP="00E101B5">
      <w:pPr>
        <w:rPr>
          <w:ins w:id="428" w:author="Chin Gee Tan" w:date="2020-05-11T20:41:00Z"/>
          <w:lang w:val="en-SG"/>
        </w:rPr>
      </w:pPr>
    </w:p>
    <w:p w14:paraId="3F3ACDC6" w14:textId="77777777" w:rsidR="004A6EBB" w:rsidRDefault="004A6EBB" w:rsidP="00E101B5">
      <w:pPr>
        <w:rPr>
          <w:ins w:id="429" w:author="Chin Gee Tan" w:date="2020-05-11T20:41:00Z"/>
          <w:lang w:val="en-SG"/>
        </w:rPr>
      </w:pPr>
    </w:p>
    <w:p w14:paraId="47918343" w14:textId="77777777" w:rsidR="004A6EBB" w:rsidRPr="00BD2BD2" w:rsidRDefault="004A6EBB" w:rsidP="00E101B5">
      <w:pPr>
        <w:rPr>
          <w:lang w:val="en-SG"/>
        </w:rPr>
      </w:pPr>
    </w:p>
    <w:p w14:paraId="7FF5DA60" w14:textId="77777777" w:rsidR="00E101B5" w:rsidRPr="009B5107" w:rsidRDefault="00E101B5" w:rsidP="00E101B5">
      <w:r>
        <w:rPr>
          <w:noProof/>
          <w:lang w:val="en-SG" w:eastAsia="zh-CN"/>
        </w:rPr>
        <w:lastRenderedPageBreak/>
        <mc:AlternateContent>
          <mc:Choice Requires="wps">
            <w:drawing>
              <wp:anchor distT="0" distB="0" distL="114300" distR="114300" simplePos="0" relativeHeight="251658244" behindDoc="0" locked="0" layoutInCell="1" allowOverlap="1" wp14:anchorId="40D510A3" wp14:editId="31E10AB1">
                <wp:simplePos x="0" y="0"/>
                <wp:positionH relativeFrom="column">
                  <wp:posOffset>0</wp:posOffset>
                </wp:positionH>
                <wp:positionV relativeFrom="paragraph">
                  <wp:posOffset>179070</wp:posOffset>
                </wp:positionV>
                <wp:extent cx="5257800" cy="342900"/>
                <wp:effectExtent l="0" t="0" r="0" b="0"/>
                <wp:wrapThrough wrapText="bothSides">
                  <wp:wrapPolygon edited="0">
                    <wp:start x="0" y="0"/>
                    <wp:lineTo x="21600" y="0"/>
                    <wp:lineTo x="21600" y="21600"/>
                    <wp:lineTo x="0" y="21600"/>
                    <wp:lineTo x="0" y="0"/>
                  </wp:wrapPolygon>
                </wp:wrapThrough>
                <wp:docPr id="15" name="Text Box 5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9995928" w14:textId="77777777" w:rsidR="00E101B5" w:rsidRDefault="00E101B5" w:rsidP="00E101B5">
                            <w:r>
                              <w:t>APPENDIX B. CODES &amp; DATASETS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D510A3" id="_x0000_s1035" type="#_x0000_t202" style="position:absolute;margin-left:0;margin-top:14.1pt;width:414pt;height:27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" filled="f">
                <v:path arrowok="t"/>
                <v:textbox inset=",7.2pt,,7.2pt">
                  <w:txbxContent>
                    <w:p w14:paraId="09995928" w14:textId="77777777" w:rsidR="00E101B5" w:rsidRDefault="00E101B5" w:rsidP="00E101B5">
                      <w:r>
                        <w:t>APPENDIX B. CODES &amp; DATASETS</w:t>
                      </w:r>
                    </w:p>
                  </w:txbxContent>
                </v:textbox>
                <w10:wrap type="through"/>
              </v:shape>
            </w:pict>
          </mc:Fallback>
        </mc:AlternateContent>
      </w:r>
    </w:p>
    <w:p w14:paraId="1AC5CDBE" w14:textId="0A1194D4" w:rsidR="009B5107" w:rsidRDefault="009B5107" w:rsidP="02E799F2"/>
    <w:p w14:paraId="5F873E96" w14:textId="6F9F4923" w:rsidR="000431E0" w:rsidRDefault="000431E0" w:rsidP="02E799F2">
      <w:r>
        <w:t xml:space="preserve">File: </w:t>
      </w:r>
      <w:r w:rsidRPr="000431E0">
        <w:t>sls_breakout.py</w:t>
      </w:r>
    </w:p>
    <w:p w14:paraId="4CC5C4E4" w14:textId="2B19FA64" w:rsidR="000431E0" w:rsidRDefault="000431E0" w:rsidP="000431E0">
      <w:pPr>
        <w:pStyle w:val="ListParagraph"/>
        <w:numPr>
          <w:ilvl w:val="0"/>
          <w:numId w:val="10"/>
        </w:numPr>
      </w:pPr>
      <w:r>
        <w:t>Main application for Breakout RL system</w:t>
      </w:r>
    </w:p>
    <w:p w14:paraId="4E5A5F6E" w14:textId="2369D0E5" w:rsidR="000431E0" w:rsidRDefault="000431E0" w:rsidP="000431E0">
      <w:r>
        <w:t xml:space="preserve">File: </w:t>
      </w:r>
      <w:r w:rsidRPr="000431E0">
        <w:t>dqn_BreakoutDeterministic-v0_weights.h5f</w:t>
      </w:r>
    </w:p>
    <w:p w14:paraId="2D7F9857" w14:textId="21A5C2C2" w:rsidR="000431E0" w:rsidRDefault="000431E0" w:rsidP="000431E0">
      <w:pPr>
        <w:pStyle w:val="ListParagraph"/>
        <w:numPr>
          <w:ilvl w:val="0"/>
          <w:numId w:val="10"/>
        </w:numPr>
      </w:pPr>
      <w:r>
        <w:t>Weights records for DQN network</w:t>
      </w:r>
      <w:r w:rsidR="00DA0A9D">
        <w:t xml:space="preserve"> at BreakoutDeterministic-v0</w:t>
      </w:r>
    </w:p>
    <w:p w14:paraId="16631472" w14:textId="5C010877" w:rsidR="00F3428A" w:rsidRDefault="00F3428A" w:rsidP="00F3428A">
      <w:r>
        <w:t>File: dqn_BreakoutDeterministic-v4</w:t>
      </w:r>
      <w:r w:rsidRPr="000431E0">
        <w:t>_weights.h5f</w:t>
      </w:r>
    </w:p>
    <w:p w14:paraId="72140B3D" w14:textId="16F7229B" w:rsidR="00F3428A" w:rsidRDefault="00F3428A" w:rsidP="00F3428A">
      <w:pPr>
        <w:pStyle w:val="ListParagraph"/>
        <w:numPr>
          <w:ilvl w:val="0"/>
          <w:numId w:val="10"/>
        </w:numPr>
      </w:pPr>
      <w:r>
        <w:t>Weights records for DQN network at BreakoutDeterministic-v4</w:t>
      </w:r>
    </w:p>
    <w:p w14:paraId="53AC109D" w14:textId="3A4C3645" w:rsidR="000431E0" w:rsidRDefault="000431E0" w:rsidP="000431E0">
      <w:r>
        <w:t xml:space="preserve">File: </w:t>
      </w:r>
      <w:r w:rsidRPr="000431E0">
        <w:t>Readme.md</w:t>
      </w:r>
    </w:p>
    <w:p w14:paraId="18CABDC0" w14:textId="32968D2E" w:rsidR="000431E0" w:rsidRDefault="000431E0" w:rsidP="000431E0">
      <w:pPr>
        <w:pStyle w:val="ListParagraph"/>
        <w:numPr>
          <w:ilvl w:val="0"/>
          <w:numId w:val="10"/>
        </w:numPr>
      </w:pPr>
      <w:r>
        <w:t>Readme file for execution setup</w:t>
      </w:r>
    </w:p>
    <w:p w14:paraId="77274B7E" w14:textId="5643A0BC" w:rsidR="0085331D" w:rsidRDefault="0085331D" w:rsidP="0085331D">
      <w:r>
        <w:t>Folder</w:t>
      </w:r>
      <w:r w:rsidR="008E485D">
        <w:t>s</w:t>
      </w:r>
      <w:r>
        <w:t xml:space="preserve">: </w:t>
      </w:r>
      <w:r w:rsidR="001A51AE" w:rsidRPr="001A51AE">
        <w:t>rl</w:t>
      </w:r>
      <w:r w:rsidR="001A51AE">
        <w:t>, utils</w:t>
      </w:r>
    </w:p>
    <w:p w14:paraId="398818F6" w14:textId="3519A9CF" w:rsidR="0085331D" w:rsidRDefault="001A51AE" w:rsidP="0085331D">
      <w:pPr>
        <w:pStyle w:val="ListParagraph"/>
        <w:numPr>
          <w:ilvl w:val="0"/>
          <w:numId w:val="10"/>
        </w:numPr>
      </w:pPr>
      <w:r>
        <w:t>Keras-rl packages files</w:t>
      </w:r>
    </w:p>
    <w:p w14:paraId="7BC67B4C" w14:textId="221DE5FB" w:rsidR="001A51AE" w:rsidRDefault="001A51AE" w:rsidP="001A51AE">
      <w:r>
        <w:t xml:space="preserve">Folder: </w:t>
      </w:r>
      <w:r w:rsidR="002904E0" w:rsidRPr="002904E0">
        <w:t>history</w:t>
      </w:r>
    </w:p>
    <w:p w14:paraId="5EBEAD76" w14:textId="59D03CD2" w:rsidR="002904E0" w:rsidRPr="009B5107" w:rsidRDefault="002904E0" w:rsidP="002904E0">
      <w:pPr>
        <w:pStyle w:val="ListParagraph"/>
        <w:numPr>
          <w:ilvl w:val="0"/>
          <w:numId w:val="10"/>
        </w:numPr>
      </w:pPr>
      <w:r>
        <w:t>Training records</w:t>
      </w:r>
    </w:p>
    <w:p w14:paraId="19B601FC" w14:textId="77777777" w:rsidR="0085331D" w:rsidRPr="009B5107" w:rsidRDefault="0085331D" w:rsidP="0085331D"/>
    <w:sectPr w:rsidR="0085331D" w:rsidRPr="009B5107" w:rsidSect="001C1CA5">
      <w:headerReference w:type="even" r:id="rId41"/>
      <w:headerReference w:type="default" r:id="rId42"/>
      <w:footerReference w:type="even" r:id="rId43"/>
      <w:footerReference w:type="default" r:id="rId44"/>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7" w:author="Chin Gee Tan" w:date="2020-05-09T15:13:00Z" w:initials="JT">
    <w:p w14:paraId="2D1B6AD7" w14:textId="653BEF3B" w:rsidR="009764A5" w:rsidRDefault="009764A5">
      <w:pPr>
        <w:pStyle w:val="CommentText"/>
      </w:pPr>
      <w:r>
        <w:rPr>
          <w:rStyle w:val="CommentReference"/>
        </w:rPr>
        <w:annotationRef/>
      </w:r>
      <w:r>
        <w:fldChar w:fldCharType="begin"/>
      </w:r>
      <w:r>
        <w:instrText xml:space="preserve"> HYPERLINK "mailto:e0384184@u.nus.edu" </w:instrText>
      </w:r>
      <w:bookmarkStart w:id="89" w:name="_@_29210526A52F2744ADFEF04BF324607FZ"/>
      <w:r>
        <w:rPr>
          <w:rStyle w:val="Mention1"/>
        </w:rPr>
        <w:fldChar w:fldCharType="separate"/>
      </w:r>
      <w:bookmarkEnd w:id="89"/>
      <w:r w:rsidRPr="009764A5">
        <w:rPr>
          <w:rStyle w:val="Mention1"/>
        </w:rPr>
        <w:t>@Cao Liang</w:t>
      </w:r>
      <w:r>
        <w:fldChar w:fldCharType="end"/>
      </w:r>
      <w:r>
        <w:t xml:space="preserve"> use steps </w:t>
      </w:r>
      <w:r w:rsidR="004B6F4F">
        <w:t>instead of episodes</w:t>
      </w:r>
    </w:p>
  </w:comment>
  <w:comment w:id="88" w:author="Chin Gee Tan" w:date="2020-05-11T20:08:00Z" w:initials="JT">
    <w:p w14:paraId="4EA6E289" w14:textId="07CDD4A4" w:rsidR="004331C0" w:rsidRDefault="004331C0">
      <w:pPr>
        <w:pStyle w:val="CommentText"/>
      </w:pPr>
      <w:r>
        <w:rPr>
          <w:rStyle w:val="CommentReference"/>
        </w:rPr>
        <w:annotationRef/>
      </w:r>
      <w:r>
        <w:t>Done</w:t>
      </w:r>
    </w:p>
  </w:comment>
  <w:comment w:id="90" w:author="Jacky Tan" w:date="2020-05-12T17:38:00Z" w:initials="JT">
    <w:p w14:paraId="136E4288" w14:textId="117B68B8" w:rsidR="000D2456" w:rsidRDefault="000D2456">
      <w:pPr>
        <w:pStyle w:val="CommentText"/>
      </w:pPr>
      <w:r>
        <w:rPr>
          <w:rStyle w:val="CommentReference"/>
        </w:rPr>
        <w:annotationRef/>
      </w:r>
      <w:r>
        <w:t xml:space="preserve">Is this a mistake, because I saw higher reward in other sections of the paper. </w:t>
      </w:r>
      <w:r>
        <w:t xml:space="preserve">Other parts in red are also my question as to whether they are </w:t>
      </w:r>
      <w:r>
        <w:t>mistake.</w:t>
      </w:r>
    </w:p>
  </w:comment>
  <w:comment w:id="105" w:author="Chin Gee Tan" w:date="2020-05-09T15:16:00Z" w:initials="JT">
    <w:p w14:paraId="58FF185D" w14:textId="77777777" w:rsidR="003745CE" w:rsidRDefault="003745CE" w:rsidP="003745CE">
      <w:pPr>
        <w:pStyle w:val="CommentText"/>
      </w:pPr>
      <w:r>
        <w:rPr>
          <w:rStyle w:val="CommentReference"/>
        </w:rPr>
        <w:annotationRef/>
      </w:r>
      <w:r>
        <w:t xml:space="preserve"> </w:t>
      </w:r>
      <w:r>
        <w:fldChar w:fldCharType="begin"/>
      </w:r>
      <w:r>
        <w:instrText xml:space="preserve"> HYPERLINK "mailto:e0384184@u.nus.edu" </w:instrText>
      </w:r>
      <w:bookmarkStart w:id="108" w:name="_@_C1B5CE81B92F184B9B07DECA48A08A64Z"/>
      <w:r>
        <w:rPr>
          <w:rStyle w:val="Mention1"/>
        </w:rPr>
        <w:fldChar w:fldCharType="separate"/>
      </w:r>
      <w:bookmarkEnd w:id="108"/>
      <w:r w:rsidRPr="00AA18EF">
        <w:rPr>
          <w:rStyle w:val="Mention1"/>
        </w:rPr>
        <w:t>@Cao Liang</w:t>
      </w:r>
      <w:r>
        <w:fldChar w:fldCharType="end"/>
      </w:r>
      <w:r>
        <w:t xml:space="preserve"> Jacky to expend this section</w:t>
      </w:r>
    </w:p>
  </w:comment>
  <w:comment w:id="106" w:author="Chin Gee Tan" w:date="2020-05-11T20:08:00Z" w:initials="JT">
    <w:p w14:paraId="4D568D3D" w14:textId="77777777" w:rsidR="003745CE" w:rsidRDefault="003745CE" w:rsidP="003745CE">
      <w:pPr>
        <w:pStyle w:val="CommentText"/>
      </w:pPr>
      <w:r>
        <w:rPr>
          <w:rStyle w:val="CommentReference"/>
        </w:rPr>
        <w:annotationRef/>
      </w:r>
    </w:p>
  </w:comment>
  <w:comment w:id="107" w:author="Chin Gee Tan" w:date="2020-05-11T20:08:00Z" w:initials="JT">
    <w:p w14:paraId="0C7534C1" w14:textId="77777777" w:rsidR="003745CE" w:rsidRDefault="003745CE" w:rsidP="003745CE">
      <w:pPr>
        <w:pStyle w:val="CommentText"/>
      </w:pPr>
      <w:r>
        <w:rPr>
          <w:rStyle w:val="CommentReference"/>
        </w:rPr>
        <w:annotationRef/>
      </w:r>
      <w:r>
        <w:t>Done</w:t>
      </w:r>
    </w:p>
  </w:comment>
  <w:comment w:id="119" w:author="Chin Gee Tan" w:date="2020-05-09T15:16:00Z" w:initials="JT">
    <w:p w14:paraId="32EB455E" w14:textId="158A51F8" w:rsidR="00AA18EF" w:rsidRDefault="00AA18EF">
      <w:pPr>
        <w:pStyle w:val="CommentText"/>
      </w:pPr>
      <w:r>
        <w:rPr>
          <w:rStyle w:val="CommentReference"/>
        </w:rPr>
        <w:annotationRef/>
      </w:r>
      <w:r>
        <w:t xml:space="preserve"> </w:t>
      </w:r>
      <w:r>
        <w:fldChar w:fldCharType="begin"/>
      </w:r>
      <w:r>
        <w:instrText xml:space="preserve"> HYPERLINK "mailto:e0384184@u.nus.edu" </w:instrText>
      </w:r>
      <w:bookmarkStart w:id="122" w:name="_@_DD21470FC507654985207092B866F61AZ"/>
      <w:r>
        <w:rPr>
          <w:rStyle w:val="Mention1"/>
        </w:rPr>
        <w:fldChar w:fldCharType="separate"/>
      </w:r>
      <w:bookmarkEnd w:id="122"/>
      <w:r w:rsidRPr="00AA18EF">
        <w:rPr>
          <w:rStyle w:val="Mention1"/>
        </w:rPr>
        <w:t>@Cao Liang</w:t>
      </w:r>
      <w:r>
        <w:fldChar w:fldCharType="end"/>
      </w:r>
      <w:r>
        <w:t xml:space="preserve"> Jacky to expend this section</w:t>
      </w:r>
    </w:p>
  </w:comment>
  <w:comment w:id="120" w:author="Chin Gee Tan" w:date="2020-05-11T20:08:00Z" w:initials="JT">
    <w:p w14:paraId="7E63468E" w14:textId="4196B184" w:rsidR="004331C0" w:rsidRDefault="004331C0">
      <w:pPr>
        <w:pStyle w:val="CommentText"/>
      </w:pPr>
      <w:r>
        <w:rPr>
          <w:rStyle w:val="CommentReference"/>
        </w:rPr>
        <w:annotationRef/>
      </w:r>
    </w:p>
  </w:comment>
  <w:comment w:id="121" w:author="Chin Gee Tan" w:date="2020-05-11T20:08:00Z" w:initials="JT">
    <w:p w14:paraId="4D24FF93" w14:textId="29DFB7D6" w:rsidR="004331C0" w:rsidRDefault="004331C0">
      <w:pPr>
        <w:pStyle w:val="CommentText"/>
      </w:pPr>
      <w:r>
        <w:rPr>
          <w:rStyle w:val="CommentReference"/>
        </w:rPr>
        <w:annotationRef/>
      </w:r>
      <w:r>
        <w:t>Done</w:t>
      </w:r>
    </w:p>
  </w:comment>
  <w:comment w:id="230" w:author="Chin Gee Tan" w:date="2020-05-09T15:19:00Z" w:initials="JT">
    <w:p w14:paraId="6E02B1E1" w14:textId="77777777" w:rsidR="005B5AC4" w:rsidRDefault="005B5AC4">
      <w:pPr>
        <w:pStyle w:val="CommentText"/>
      </w:pPr>
      <w:r>
        <w:rPr>
          <w:rStyle w:val="CommentReference"/>
        </w:rPr>
        <w:annotationRef/>
      </w:r>
      <w:r>
        <w:fldChar w:fldCharType="begin"/>
      </w:r>
      <w:r>
        <w:instrText xml:space="preserve"> HYPERLINK "mailto:e0384184@u.nus.edu" </w:instrText>
      </w:r>
      <w:bookmarkStart w:id="232" w:name="_@_55E8ED52734EBA449E01650AA1B70CCCZ"/>
      <w:r>
        <w:fldChar w:fldCharType="separate"/>
      </w:r>
      <w:bookmarkEnd w:id="232"/>
      <w:r w:rsidRPr="005B5AC4">
        <w:t>@Cao Liang</w:t>
      </w:r>
      <w:r>
        <w:fldChar w:fldCharType="end"/>
      </w:r>
      <w:r>
        <w:t xml:space="preserve"> Training Policy, different from normal greedy </w:t>
      </w:r>
      <w:r w:rsidR="00F0714E">
        <w:t>epsilon because add annealing</w:t>
      </w:r>
      <w:r w:rsidR="007E193B">
        <w:t xml:space="preserve">. </w:t>
      </w:r>
      <w:r w:rsidR="007E68EE">
        <w:t xml:space="preserve">Reasons </w:t>
      </w:r>
      <w:r w:rsidR="00AE3082">
        <w:t>are provided by CL, I need to reword it.</w:t>
      </w:r>
      <w:r w:rsidR="00B960FC">
        <w:t xml:space="preserve"> </w:t>
      </w:r>
    </w:p>
    <w:p w14:paraId="54123AD5" w14:textId="77777777" w:rsidR="00B960FC" w:rsidRDefault="00B960FC">
      <w:pPr>
        <w:pStyle w:val="CommentText"/>
      </w:pPr>
    </w:p>
    <w:p w14:paraId="50F83799" w14:textId="136D6CDD" w:rsidR="00B960FC" w:rsidRDefault="00B960FC">
      <w:pPr>
        <w:pStyle w:val="CommentText"/>
      </w:pPr>
      <w:r>
        <w:t xml:space="preserve">Eps greedy will in certain case choose random step, annealing will </w:t>
      </w:r>
      <w:r w:rsidR="009048F0">
        <w:t xml:space="preserve">make selection for each action decreases over time, </w:t>
      </w:r>
      <w:r w:rsidR="00446126">
        <w:t>balance exploitation over exploration.</w:t>
      </w:r>
      <w:r w:rsidR="00191F98">
        <w:t xml:space="preserve"> Annealing </w:t>
      </w:r>
      <w:r w:rsidR="00CD32ED">
        <w:t xml:space="preserve">avoid </w:t>
      </w:r>
      <w:r w:rsidR="002C25F2">
        <w:t xml:space="preserve">random selection, instead targeting actions that are more promising to </w:t>
      </w:r>
      <w:r w:rsidR="00E74487">
        <w:t>higher rewards.</w:t>
      </w:r>
    </w:p>
  </w:comment>
  <w:comment w:id="231" w:author="Chin Gee Tan" w:date="2020-05-11T19:59:00Z" w:initials="JT">
    <w:p w14:paraId="351904FD" w14:textId="6296E5E4" w:rsidR="00100894" w:rsidRDefault="00100894">
      <w:pPr>
        <w:pStyle w:val="CommentText"/>
      </w:pPr>
      <w:r>
        <w:rPr>
          <w:rStyle w:val="CommentReference"/>
        </w:rPr>
        <w:annotationRef/>
      </w:r>
      <w:r w:rsidR="001A5F5D">
        <w:t>Done</w:t>
      </w:r>
    </w:p>
  </w:comment>
  <w:comment w:id="233" w:author="Chin Gee Tan" w:date="2020-05-09T15:21:00Z" w:initials="JT">
    <w:p w14:paraId="32946124" w14:textId="19AB07CC" w:rsidR="0008507E" w:rsidRDefault="0008507E">
      <w:pPr>
        <w:pStyle w:val="CommentText"/>
      </w:pPr>
      <w:r>
        <w:rPr>
          <w:rStyle w:val="CommentReference"/>
        </w:rPr>
        <w:annotationRef/>
      </w:r>
      <w:r>
        <w:fldChar w:fldCharType="begin"/>
      </w:r>
      <w:r>
        <w:instrText xml:space="preserve"> HYPERLINK "mailto:e0384184@u.nus.edu" </w:instrText>
      </w:r>
      <w:bookmarkStart w:id="235" w:name="_@_C417934BC630C5409B8A48F3B29AAA4BZ"/>
      <w:r>
        <w:fldChar w:fldCharType="separate"/>
      </w:r>
      <w:bookmarkEnd w:id="235"/>
      <w:r w:rsidRPr="0008507E">
        <w:t>@Cao Liang</w:t>
      </w:r>
      <w:r>
        <w:fldChar w:fldCharType="end"/>
      </w:r>
      <w:r>
        <w:t xml:space="preserve"> </w:t>
      </w:r>
      <w:r w:rsidR="001F755B">
        <w:t xml:space="preserve">Q policy based on random </w:t>
      </w:r>
      <w:r w:rsidR="00672902">
        <w:t>probability</w:t>
      </w:r>
      <w:r w:rsidR="006A555E">
        <w:t xml:space="preserve">. It generates the probability distribution of </w:t>
      </w:r>
      <w:r w:rsidR="001751A0">
        <w:t>actions</w:t>
      </w:r>
      <w:r w:rsidR="0038439B">
        <w:t xml:space="preserve">. </w:t>
      </w:r>
    </w:p>
  </w:comment>
  <w:comment w:id="234" w:author="Chin Gee Tan" w:date="2020-05-11T19:59:00Z" w:initials="JT">
    <w:p w14:paraId="36F8031D" w14:textId="01FDDDB2" w:rsidR="001150AD" w:rsidRDefault="001150AD">
      <w:pPr>
        <w:pStyle w:val="CommentText"/>
      </w:pPr>
      <w:r>
        <w:rPr>
          <w:rStyle w:val="CommentReference"/>
        </w:rPr>
        <w:annotationRef/>
      </w:r>
      <w:r w:rsidR="004E482D">
        <w:t>Done</w:t>
      </w:r>
    </w:p>
  </w:comment>
  <w:comment w:id="237" w:author="Chin Gee Tan" w:date="2020-05-09T15:19:00Z" w:initials="JT">
    <w:p w14:paraId="06B2EA1E" w14:textId="77777777" w:rsidR="00D07488" w:rsidRDefault="00D07488" w:rsidP="00D07488">
      <w:pPr>
        <w:pStyle w:val="CommentText"/>
      </w:pPr>
      <w:r>
        <w:rPr>
          <w:rStyle w:val="CommentReference"/>
        </w:rPr>
        <w:annotationRef/>
      </w:r>
      <w:hyperlink r:id="rId1" w:history="1">
        <w:r w:rsidRPr="005B5AC4">
          <w:t>@Cao Liang</w:t>
        </w:r>
      </w:hyperlink>
      <w:r>
        <w:t xml:space="preserve"> Training Policy, different from normal greedy epsilon because add annealing. Reasons are provided by CL, I need to reword it. </w:t>
      </w:r>
    </w:p>
    <w:p w14:paraId="18CC2B9C" w14:textId="77777777" w:rsidR="00D07488" w:rsidRDefault="00D07488" w:rsidP="00D07488">
      <w:pPr>
        <w:pStyle w:val="CommentText"/>
      </w:pPr>
    </w:p>
    <w:p w14:paraId="6BB1C7AD" w14:textId="77777777" w:rsidR="00D07488" w:rsidRDefault="00D07488" w:rsidP="00D07488">
      <w:pPr>
        <w:pStyle w:val="CommentText"/>
      </w:pPr>
      <w:r>
        <w:t>Eps greedy will in certain case choose random step, annealing will make selection for each action decreases over time, balance exploitation over exploration. Annealing avoid random selection, instead targeting actions that are more promising to higher rewards.</w:t>
      </w:r>
    </w:p>
  </w:comment>
  <w:comment w:id="238" w:author="Chin Gee Tan" w:date="2020-05-11T19:59:00Z" w:initials="JT">
    <w:p w14:paraId="09BB96B1" w14:textId="050DF4A7" w:rsidR="0039782A" w:rsidRDefault="0039782A">
      <w:pPr>
        <w:pStyle w:val="CommentText"/>
      </w:pPr>
      <w:r>
        <w:rPr>
          <w:rStyle w:val="CommentReference"/>
        </w:rPr>
        <w:annotationRef/>
      </w:r>
      <w:r>
        <w:t>Done</w:t>
      </w:r>
    </w:p>
  </w:comment>
  <w:comment w:id="239" w:author="Chin Gee Tan" w:date="2020-05-09T15:31:00Z" w:initials="JT">
    <w:p w14:paraId="471ABA54" w14:textId="0EF0CCA2" w:rsidR="00EE0759" w:rsidRDefault="00EE0759">
      <w:pPr>
        <w:pStyle w:val="CommentText"/>
      </w:pPr>
      <w:r>
        <w:rPr>
          <w:rStyle w:val="CommentReference"/>
        </w:rPr>
        <w:annotationRef/>
      </w:r>
      <w:r>
        <w:fldChar w:fldCharType="begin"/>
      </w:r>
      <w:r>
        <w:instrText xml:space="preserve"> HYPERLINK "mailto:e0384184@u.nus.edu" </w:instrText>
      </w:r>
      <w:bookmarkStart w:id="241" w:name="_@_DE3B542B2DF89545B19C17E07FD78A69Z"/>
      <w:r>
        <w:rPr>
          <w:rStyle w:val="Mention1"/>
        </w:rPr>
        <w:fldChar w:fldCharType="separate"/>
      </w:r>
      <w:bookmarkEnd w:id="241"/>
      <w:r w:rsidRPr="00EE0759">
        <w:rPr>
          <w:rStyle w:val="Mention1"/>
        </w:rPr>
        <w:t>@Cao Liang</w:t>
      </w:r>
      <w:r>
        <w:fldChar w:fldCharType="end"/>
      </w:r>
      <w:r>
        <w:t xml:space="preserve"> Different lines for each episode</w:t>
      </w:r>
    </w:p>
  </w:comment>
  <w:comment w:id="240" w:author="Chin Gee Tan" w:date="2020-05-11T20:00:00Z" w:initials="JT">
    <w:p w14:paraId="036F5070" w14:textId="7B0D0068" w:rsidR="0039782A" w:rsidRDefault="0039782A">
      <w:pPr>
        <w:pStyle w:val="CommentText"/>
      </w:pPr>
      <w:r>
        <w:rPr>
          <w:rStyle w:val="CommentReference"/>
        </w:rPr>
        <w:annotationRef/>
      </w:r>
      <w:r w:rsidR="00A71801">
        <w:t>Done</w:t>
      </w:r>
    </w:p>
  </w:comment>
  <w:comment w:id="242" w:author="Chin Gee Tan" w:date="2020-05-09T15:21:00Z" w:initials="JT">
    <w:p w14:paraId="0FBE127A" w14:textId="77777777" w:rsidR="00E1363A" w:rsidRDefault="00E1363A" w:rsidP="00E1363A">
      <w:pPr>
        <w:pStyle w:val="CommentText"/>
      </w:pPr>
      <w:r>
        <w:rPr>
          <w:rStyle w:val="CommentReference"/>
        </w:rPr>
        <w:annotationRef/>
      </w:r>
      <w:hyperlink r:id="rId2" w:history="1">
        <w:r w:rsidRPr="0008507E">
          <w:t>@Cao Liang</w:t>
        </w:r>
      </w:hyperlink>
      <w:r>
        <w:t xml:space="preserve"> Q policy based on random probability. It generates the probability distribution of actions. </w:t>
      </w:r>
    </w:p>
  </w:comment>
  <w:comment w:id="243" w:author="Chin Gee Tan" w:date="2020-05-11T20:00:00Z" w:initials="JT">
    <w:p w14:paraId="0513A976" w14:textId="3172A22A" w:rsidR="00F87126" w:rsidRDefault="00F87126">
      <w:pPr>
        <w:pStyle w:val="CommentText"/>
      </w:pPr>
      <w:r>
        <w:rPr>
          <w:rStyle w:val="CommentReference"/>
        </w:rPr>
        <w:annotationRef/>
      </w:r>
      <w:r>
        <w:t>Done</w:t>
      </w:r>
    </w:p>
  </w:comment>
  <w:comment w:id="244" w:author="Chin Gee Tan" w:date="2020-05-09T15:33:00Z" w:initials="JT">
    <w:p w14:paraId="7BCF8287" w14:textId="3C3F1B74" w:rsidR="00A476E2" w:rsidRDefault="00A476E2">
      <w:pPr>
        <w:pStyle w:val="CommentText"/>
      </w:pPr>
      <w:r>
        <w:rPr>
          <w:rStyle w:val="CommentReference"/>
        </w:rPr>
        <w:annotationRef/>
      </w:r>
      <w:r>
        <w:fldChar w:fldCharType="begin"/>
      </w:r>
      <w:r>
        <w:instrText xml:space="preserve"> HYPERLINK "mailto:e0384184@u.nus.edu" </w:instrText>
      </w:r>
      <w:bookmarkStart w:id="246" w:name="_@_F5EC04F049F1DE4C91A44A1926F0E329Z"/>
      <w:r>
        <w:fldChar w:fldCharType="separate"/>
      </w:r>
      <w:bookmarkEnd w:id="246"/>
      <w:r w:rsidRPr="00A476E2">
        <w:t>@Cao Liang</w:t>
      </w:r>
      <w:r>
        <w:fldChar w:fldCharType="end"/>
      </w:r>
      <w:r>
        <w:t xml:space="preserve"> </w:t>
      </w:r>
      <w:r w:rsidR="00813E36">
        <w:t xml:space="preserve">Suggestion for </w:t>
      </w:r>
      <w:r w:rsidR="002417CB">
        <w:t>testing to be all 5 episodes</w:t>
      </w:r>
    </w:p>
  </w:comment>
  <w:comment w:id="245" w:author="Chin Gee Tan" w:date="2020-05-11T20:00:00Z" w:initials="JT">
    <w:p w14:paraId="15C3E759" w14:textId="0882A1D0" w:rsidR="00F87126" w:rsidRDefault="00F87126">
      <w:pPr>
        <w:pStyle w:val="CommentText"/>
      </w:pPr>
      <w:r>
        <w:rPr>
          <w:rStyle w:val="CommentReference"/>
        </w:rPr>
        <w:annotationRef/>
      </w:r>
      <w:r>
        <w:t>Done</w:t>
      </w:r>
    </w:p>
  </w:comment>
  <w:comment w:id="247" w:author="Chin Gee Tan" w:date="2020-05-09T15:38:00Z" w:initials="JT">
    <w:p w14:paraId="4FA95E2B" w14:textId="00502523" w:rsidR="00C169E5" w:rsidRDefault="00C169E5">
      <w:pPr>
        <w:pStyle w:val="CommentText"/>
      </w:pPr>
      <w:r>
        <w:rPr>
          <w:rStyle w:val="CommentReference"/>
        </w:rPr>
        <w:annotationRef/>
      </w:r>
      <w:r>
        <w:fldChar w:fldCharType="begin"/>
      </w:r>
      <w:r>
        <w:instrText xml:space="preserve"> HYPERLINK "mailto:e0384184@u.nus.edu" </w:instrText>
      </w:r>
      <w:bookmarkStart w:id="249" w:name="_@_078B97D2916CB24FB329467054965977Z"/>
      <w:r>
        <w:fldChar w:fldCharType="separate"/>
      </w:r>
      <w:bookmarkEnd w:id="249"/>
      <w:r w:rsidRPr="00C169E5">
        <w:t>@Cao Liang</w:t>
      </w:r>
      <w:r>
        <w:fldChar w:fldCharType="end"/>
      </w:r>
      <w:r>
        <w:t xml:space="preserve"> </w:t>
      </w:r>
      <w:r w:rsidR="007308A7">
        <w:t xml:space="preserve">There is improvement in rewards </w:t>
      </w:r>
      <w:r w:rsidR="000974DE">
        <w:t xml:space="preserve">starting from the </w:t>
      </w:r>
      <w:r w:rsidR="004B598B">
        <w:t xml:space="preserve">2000 steps, </w:t>
      </w:r>
      <w:r w:rsidR="008A3613">
        <w:t xml:space="preserve">and increasing rewards </w:t>
      </w:r>
      <w:r w:rsidR="00BC6FC6">
        <w:t xml:space="preserve">up to 3000 steps. </w:t>
      </w:r>
      <w:r w:rsidR="009C6999">
        <w:t xml:space="preserve">But </w:t>
      </w:r>
      <w:r w:rsidR="00CC5215">
        <w:t xml:space="preserve">increases in reward </w:t>
      </w:r>
      <w:r w:rsidR="00515D72">
        <w:t xml:space="preserve">slowed after </w:t>
      </w:r>
      <w:r w:rsidR="00AD7A44">
        <w:t>4000 steps.</w:t>
      </w:r>
    </w:p>
  </w:comment>
  <w:comment w:id="248" w:author="Chin Gee Tan" w:date="2020-05-11T20:00:00Z" w:initials="JT">
    <w:p w14:paraId="168650BA" w14:textId="47D10B64" w:rsidR="00F87126" w:rsidRDefault="00F87126">
      <w:pPr>
        <w:pStyle w:val="CommentText"/>
      </w:pPr>
      <w:r>
        <w:rPr>
          <w:rStyle w:val="CommentReference"/>
        </w:rPr>
        <w:annotationRef/>
      </w:r>
      <w:r>
        <w:t>Done</w:t>
      </w:r>
    </w:p>
  </w:comment>
  <w:comment w:id="320" w:author="Chin Gee Tan" w:date="2020-05-09T15:46:00Z" w:initials="JT">
    <w:p w14:paraId="0756FEAF" w14:textId="1A1A8501" w:rsidR="00274197" w:rsidRDefault="00274197">
      <w:pPr>
        <w:pStyle w:val="CommentText"/>
      </w:pPr>
      <w:r>
        <w:rPr>
          <w:rStyle w:val="CommentReference"/>
        </w:rPr>
        <w:annotationRef/>
      </w:r>
      <w:r>
        <w:fldChar w:fldCharType="begin"/>
      </w:r>
      <w:r>
        <w:instrText xml:space="preserve"> HYPERLINK "mailto:e0384184@u.nus.edu" </w:instrText>
      </w:r>
      <w:bookmarkStart w:id="324" w:name="_@_948741AE580D0F4BB230CAC5806F2987Z"/>
      <w:r>
        <w:fldChar w:fldCharType="separate"/>
      </w:r>
      <w:bookmarkEnd w:id="324"/>
      <w:r w:rsidRPr="00274197">
        <w:rPr>
          <w:noProof/>
        </w:rPr>
        <w:t>@Cao Liang</w:t>
      </w:r>
      <w:r>
        <w:fldChar w:fldCharType="end"/>
      </w:r>
      <w:r>
        <w:t xml:space="preserve"> </w:t>
      </w:r>
      <w:r w:rsidR="0011339D">
        <w:t>Jacky to explain what is dueling network, and the results obtained.</w:t>
      </w:r>
    </w:p>
  </w:comment>
  <w:comment w:id="321" w:author="Chin Gee Tan" w:date="2020-05-11T20:09:00Z" w:initials="JT">
    <w:p w14:paraId="285119BA" w14:textId="528D2571" w:rsidR="00304945" w:rsidRDefault="00304945">
      <w:pPr>
        <w:pStyle w:val="CommentText"/>
      </w:pPr>
      <w:r>
        <w:rPr>
          <w:rStyle w:val="CommentReference"/>
        </w:rPr>
        <w:annotationRef/>
      </w:r>
      <w:r>
        <w:t>Done</w:t>
      </w:r>
    </w:p>
  </w:comment>
  <w:comment w:id="343" w:author="Chin Gee Tan" w:date="2020-05-09T15:48:00Z" w:initials="JT">
    <w:p w14:paraId="0C6B9EAF" w14:textId="49FBFACC" w:rsidR="002E357F" w:rsidRDefault="002E357F">
      <w:pPr>
        <w:pStyle w:val="CommentText"/>
      </w:pPr>
      <w:r>
        <w:rPr>
          <w:rStyle w:val="CommentReference"/>
        </w:rPr>
        <w:annotationRef/>
      </w:r>
      <w:r>
        <w:fldChar w:fldCharType="begin"/>
      </w:r>
      <w:r>
        <w:instrText xml:space="preserve"> HYPERLINK "mailto:e0384184@u.nus.edu" </w:instrText>
      </w:r>
      <w:bookmarkStart w:id="347" w:name="_@_F0180F286981E84F958CA695EA0ECEE9Z"/>
      <w:r>
        <w:fldChar w:fldCharType="separate"/>
      </w:r>
      <w:bookmarkEnd w:id="347"/>
      <w:r w:rsidRPr="002E357F">
        <w:t>@Cao Liang</w:t>
      </w:r>
      <w:r>
        <w:fldChar w:fldCharType="end"/>
      </w:r>
      <w:r>
        <w:t xml:space="preserve"> Different </w:t>
      </w:r>
      <w:proofErr w:type="spellStart"/>
      <w:r>
        <w:t>Envs</w:t>
      </w:r>
      <w:proofErr w:type="spellEnd"/>
      <w:r>
        <w:t xml:space="preserve"> got different behaviors.</w:t>
      </w:r>
      <w:r w:rsidR="00B71B1C">
        <w:t xml:space="preserve"> V4 is for </w:t>
      </w:r>
      <w:r w:rsidR="00A97D5F">
        <w:t xml:space="preserve">comparison. </w:t>
      </w:r>
      <w:r w:rsidR="00A771E9">
        <w:t xml:space="preserve">Slight differences in the </w:t>
      </w:r>
      <w:r w:rsidR="008F2732">
        <w:t xml:space="preserve">attributes </w:t>
      </w:r>
      <w:r w:rsidR="00C62180">
        <w:t xml:space="preserve">of the env can </w:t>
      </w:r>
      <w:r w:rsidR="00A84C8C">
        <w:t xml:space="preserve">lead to </w:t>
      </w:r>
      <w:r w:rsidR="00173D83">
        <w:t>different results</w:t>
      </w:r>
      <w:r w:rsidR="00003D5B">
        <w:t>.</w:t>
      </w:r>
    </w:p>
  </w:comment>
  <w:comment w:id="344" w:author="Chin Gee Tan" w:date="2020-05-11T20:13:00Z" w:initials="JT">
    <w:p w14:paraId="28EC60B8" w14:textId="298531EB" w:rsidR="003C5D11" w:rsidRDefault="003C5D11">
      <w:pPr>
        <w:pStyle w:val="CommentText"/>
      </w:pPr>
      <w:r>
        <w:rPr>
          <w:rStyle w:val="CommentReference"/>
        </w:rPr>
        <w:annotationRef/>
      </w:r>
      <w:r>
        <w:t>Done</w:t>
      </w:r>
    </w:p>
  </w:comment>
  <w:comment w:id="386" w:author="Chin Gee Tan" w:date="2020-05-09T16:04:00Z" w:initials="JT">
    <w:p w14:paraId="01498F09" w14:textId="77777777" w:rsidR="00174C98" w:rsidRDefault="00174C98">
      <w:pPr>
        <w:pStyle w:val="CommentText"/>
      </w:pPr>
      <w:r>
        <w:rPr>
          <w:rStyle w:val="CommentReference"/>
        </w:rPr>
        <w:annotationRef/>
      </w:r>
      <w:r w:rsidR="00273C96">
        <w:fldChar w:fldCharType="begin"/>
      </w:r>
      <w:r w:rsidR="00273C96">
        <w:instrText xml:space="preserve"> HYPERLINK "mailto:e0384184@u.nus.edu" </w:instrText>
      </w:r>
      <w:bookmarkStart w:id="388" w:name="_@_0FB0EC458B02F445AD6F3B8F122AA9ECZ"/>
      <w:r w:rsidR="00273C96">
        <w:fldChar w:fldCharType="separate"/>
      </w:r>
      <w:bookmarkEnd w:id="388"/>
      <w:r w:rsidR="00273C96" w:rsidRPr="00273C96">
        <w:t>@Cao Liang</w:t>
      </w:r>
      <w:r w:rsidR="00273C96">
        <w:fldChar w:fldCharType="end"/>
      </w:r>
      <w:r w:rsidR="00273C96">
        <w:t xml:space="preserve"> Some possibilities for improvement</w:t>
      </w:r>
      <w:r w:rsidR="00363911">
        <w:t>:</w:t>
      </w:r>
    </w:p>
    <w:p w14:paraId="149BC73C" w14:textId="77777777" w:rsidR="00363911" w:rsidRDefault="00D13F13" w:rsidP="00D13F13">
      <w:pPr>
        <w:pStyle w:val="CommentText"/>
        <w:numPr>
          <w:ilvl w:val="0"/>
          <w:numId w:val="13"/>
        </w:numPr>
      </w:pPr>
      <w:r>
        <w:t xml:space="preserve"> Increase the number of training steps; </w:t>
      </w:r>
      <w:r w:rsidR="00D94628">
        <w:t xml:space="preserve">taking weights of </w:t>
      </w:r>
      <w:r w:rsidR="00AC5F62">
        <w:t xml:space="preserve">prior trainings for 1k steps then training again for 1k steps </w:t>
      </w:r>
      <w:r w:rsidR="00D608F6">
        <w:t xml:space="preserve">doesn’t work </w:t>
      </w:r>
      <w:r w:rsidR="00F47906">
        <w:t xml:space="preserve">as well </w:t>
      </w:r>
      <w:r w:rsidR="00D5633D">
        <w:t>as training 2k step at one go.</w:t>
      </w:r>
    </w:p>
    <w:p w14:paraId="1A6C6C33" w14:textId="70B4710E" w:rsidR="00581EFB" w:rsidRDefault="00581EFB" w:rsidP="00D13F13">
      <w:pPr>
        <w:pStyle w:val="CommentText"/>
        <w:numPr>
          <w:ilvl w:val="0"/>
          <w:numId w:val="13"/>
        </w:numPr>
      </w:pPr>
      <w:r>
        <w:t xml:space="preserve"> Change to GPU </w:t>
      </w:r>
      <w:r w:rsidR="00B85D1C">
        <w:t xml:space="preserve">reduce training time and </w:t>
      </w:r>
      <w:r w:rsidR="008153A1">
        <w:t>improve performance</w:t>
      </w:r>
    </w:p>
  </w:comment>
  <w:comment w:id="387" w:author="Chin Gee Tan" w:date="2020-05-11T20:23:00Z" w:initials="JT">
    <w:p w14:paraId="60756B51" w14:textId="4112C147" w:rsidR="00831989" w:rsidRDefault="00831989">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D1B6AD7" w15:done="0"/>
  <w15:commentEx w15:paraId="4EA6E289" w15:paraIdParent="2D1B6AD7" w15:done="0"/>
  <w15:commentEx w15:paraId="136E4288" w15:done="0"/>
  <w15:commentEx w15:paraId="58FF185D" w15:done="0"/>
  <w15:commentEx w15:paraId="4D568D3D" w15:paraIdParent="58FF185D" w15:done="0"/>
  <w15:commentEx w15:paraId="0C7534C1" w15:paraIdParent="58FF185D" w15:done="0"/>
  <w15:commentEx w15:paraId="32EB455E" w15:done="0"/>
  <w15:commentEx w15:paraId="7E63468E" w15:paraIdParent="32EB455E" w15:done="0"/>
  <w15:commentEx w15:paraId="4D24FF93" w15:paraIdParent="32EB455E" w15:done="0"/>
  <w15:commentEx w15:paraId="50F83799" w15:done="0"/>
  <w15:commentEx w15:paraId="351904FD" w15:paraIdParent="50F83799" w15:done="0"/>
  <w15:commentEx w15:paraId="32946124" w15:done="0"/>
  <w15:commentEx w15:paraId="36F8031D" w15:paraIdParent="32946124" w15:done="0"/>
  <w15:commentEx w15:paraId="6BB1C7AD" w15:done="0"/>
  <w15:commentEx w15:paraId="09BB96B1" w15:paraIdParent="6BB1C7AD" w15:done="0"/>
  <w15:commentEx w15:paraId="471ABA54" w15:done="0"/>
  <w15:commentEx w15:paraId="036F5070" w15:paraIdParent="471ABA54" w15:done="0"/>
  <w15:commentEx w15:paraId="0FBE127A" w15:done="0"/>
  <w15:commentEx w15:paraId="0513A976" w15:paraIdParent="0FBE127A" w15:done="0"/>
  <w15:commentEx w15:paraId="7BCF8287" w15:done="0"/>
  <w15:commentEx w15:paraId="15C3E759" w15:paraIdParent="7BCF8287" w15:done="0"/>
  <w15:commentEx w15:paraId="4FA95E2B" w15:done="0"/>
  <w15:commentEx w15:paraId="168650BA" w15:paraIdParent="4FA95E2B" w15:done="0"/>
  <w15:commentEx w15:paraId="0756FEAF" w15:done="0"/>
  <w15:commentEx w15:paraId="285119BA" w15:paraIdParent="0756FEAF" w15:done="0"/>
  <w15:commentEx w15:paraId="0C6B9EAF" w15:done="0"/>
  <w15:commentEx w15:paraId="28EC60B8" w15:paraIdParent="0C6B9EAF" w15:done="0"/>
  <w15:commentEx w15:paraId="1A6C6C33" w15:done="0"/>
  <w15:commentEx w15:paraId="60756B51" w15:paraIdParent="1A6C6C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42F2C" w16cex:dateUtc="2020-05-11T12:08:00Z"/>
  <w16cex:commentExtensible w16cex:durableId="22655D89" w16cex:dateUtc="2020-05-12T09:38:00Z"/>
  <w16cex:commentExtensible w16cex:durableId="22643656" w16cex:dateUtc="2020-05-11T12:08:00Z"/>
  <w16cex:commentExtensible w16cex:durableId="22643655" w16cex:dateUtc="2020-05-11T12:08:00Z"/>
  <w16cex:commentExtensible w16cex:durableId="22642F31" w16cex:dateUtc="2020-05-11T12:08:00Z"/>
  <w16cex:commentExtensible w16cex:durableId="22642F3A" w16cex:dateUtc="2020-05-11T12:08:00Z"/>
  <w16cex:commentExtensible w16cex:durableId="22642D04" w16cex:dateUtc="2020-05-11T11:59:00Z"/>
  <w16cex:commentExtensible w16cex:durableId="22642D29" w16cex:dateUtc="2020-05-11T11:59:00Z"/>
  <w16cex:commentExtensible w16cex:durableId="22642D37" w16cex:dateUtc="2020-05-11T11:59:00Z"/>
  <w16cex:commentExtensible w16cex:durableId="22642D42" w16cex:dateUtc="2020-05-11T12:00:00Z"/>
  <w16cex:commentExtensible w16cex:durableId="22642D4D" w16cex:dateUtc="2020-05-11T12:00:00Z"/>
  <w16cex:commentExtensible w16cex:durableId="22642D52" w16cex:dateUtc="2020-05-11T12:00:00Z"/>
  <w16cex:commentExtensible w16cex:durableId="22642D58" w16cex:dateUtc="2020-05-11T12:00:00Z"/>
  <w16cex:commentExtensible w16cex:durableId="22642F95" w16cex:dateUtc="2020-05-11T12:09:00Z"/>
  <w16cex:commentExtensible w16cex:durableId="22643080" w16cex:dateUtc="2020-05-11T12:13:00Z"/>
  <w16cex:commentExtensible w16cex:durableId="226432D2" w16cex:dateUtc="2020-05-11T1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D1B6AD7" w16cid:durableId="2260C854"/>
  <w16cid:commentId w16cid:paraId="4EA6E289" w16cid:durableId="22642F2C"/>
  <w16cid:commentId w16cid:paraId="136E4288" w16cid:durableId="22655D89"/>
  <w16cid:commentId w16cid:paraId="58FF185D" w16cid:durableId="22643657"/>
  <w16cid:commentId w16cid:paraId="4D568D3D" w16cid:durableId="22643656"/>
  <w16cid:commentId w16cid:paraId="0C7534C1" w16cid:durableId="22643655"/>
  <w16cid:commentId w16cid:paraId="32EB455E" w16cid:durableId="2260C855"/>
  <w16cid:commentId w16cid:paraId="7E63468E" w16cid:durableId="22642F31"/>
  <w16cid:commentId w16cid:paraId="4D24FF93" w16cid:durableId="22642F3A"/>
  <w16cid:commentId w16cid:paraId="50F83799" w16cid:durableId="2260C856"/>
  <w16cid:commentId w16cid:paraId="351904FD" w16cid:durableId="22642D04"/>
  <w16cid:commentId w16cid:paraId="32946124" w16cid:durableId="2260C857"/>
  <w16cid:commentId w16cid:paraId="36F8031D" w16cid:durableId="22642D29"/>
  <w16cid:commentId w16cid:paraId="6BB1C7AD" w16cid:durableId="2260C858"/>
  <w16cid:commentId w16cid:paraId="09BB96B1" w16cid:durableId="22642D37"/>
  <w16cid:commentId w16cid:paraId="471ABA54" w16cid:durableId="2260C859"/>
  <w16cid:commentId w16cid:paraId="036F5070" w16cid:durableId="22642D42"/>
  <w16cid:commentId w16cid:paraId="0FBE127A" w16cid:durableId="2260C85A"/>
  <w16cid:commentId w16cid:paraId="0513A976" w16cid:durableId="22642D4D"/>
  <w16cid:commentId w16cid:paraId="7BCF8287" w16cid:durableId="2260C85B"/>
  <w16cid:commentId w16cid:paraId="15C3E759" w16cid:durableId="22642D52"/>
  <w16cid:commentId w16cid:paraId="4FA95E2B" w16cid:durableId="2260C85C"/>
  <w16cid:commentId w16cid:paraId="168650BA" w16cid:durableId="22642D58"/>
  <w16cid:commentId w16cid:paraId="0756FEAF" w16cid:durableId="2260C85D"/>
  <w16cid:commentId w16cid:paraId="285119BA" w16cid:durableId="22642F95"/>
  <w16cid:commentId w16cid:paraId="0C6B9EAF" w16cid:durableId="2260C85E"/>
  <w16cid:commentId w16cid:paraId="28EC60B8" w16cid:durableId="22643080"/>
  <w16cid:commentId w16cid:paraId="1A6C6C33" w16cid:durableId="2260C85F"/>
  <w16cid:commentId w16cid:paraId="60756B51" w16cid:durableId="226432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E53930" w14:textId="77777777" w:rsidR="00CE0C95" w:rsidRDefault="00CE0C95" w:rsidP="00D6260C">
      <w:r>
        <w:separator/>
      </w:r>
    </w:p>
  </w:endnote>
  <w:endnote w:type="continuationSeparator" w:id="0">
    <w:p w14:paraId="368409D8" w14:textId="77777777" w:rsidR="00CE0C95" w:rsidRDefault="00CE0C95" w:rsidP="00D6260C">
      <w:r>
        <w:continuationSeparator/>
      </w:r>
    </w:p>
  </w:endnote>
  <w:endnote w:type="continuationNotice" w:id="1">
    <w:p w14:paraId="2D3D92DE" w14:textId="77777777" w:rsidR="00CE0C95" w:rsidRDefault="00CE0C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28121" w14:textId="77777777" w:rsidR="00237C30" w:rsidRDefault="00237C30" w:rsidP="002213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4AF2BF" w14:textId="77777777" w:rsidR="00237C30" w:rsidRDefault="00237C30" w:rsidP="007752D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96DDB" w14:textId="58F4DF5F" w:rsidR="00237C30" w:rsidRDefault="00237C30" w:rsidP="002213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11464">
      <w:rPr>
        <w:rStyle w:val="PageNumber"/>
        <w:noProof/>
      </w:rPr>
      <w:t>9</w:t>
    </w:r>
    <w:r>
      <w:rPr>
        <w:rStyle w:val="PageNumber"/>
      </w:rPr>
      <w:fldChar w:fldCharType="end"/>
    </w:r>
  </w:p>
  <w:p w14:paraId="10FDAA0E" w14:textId="77777777" w:rsidR="00237C30" w:rsidRDefault="00237C30" w:rsidP="007752D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170B2A" w14:textId="77777777" w:rsidR="00CE0C95" w:rsidRDefault="00CE0C95" w:rsidP="00D6260C">
      <w:r>
        <w:separator/>
      </w:r>
    </w:p>
  </w:footnote>
  <w:footnote w:type="continuationSeparator" w:id="0">
    <w:p w14:paraId="3DF6020A" w14:textId="77777777" w:rsidR="00CE0C95" w:rsidRDefault="00CE0C95" w:rsidP="00D6260C">
      <w:r>
        <w:continuationSeparator/>
      </w:r>
    </w:p>
  </w:footnote>
  <w:footnote w:type="continuationNotice" w:id="1">
    <w:p w14:paraId="52A30C58" w14:textId="77777777" w:rsidR="00CE0C95" w:rsidRDefault="00CE0C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0FEF8" w14:textId="77777777" w:rsidR="00237C30" w:rsidRDefault="00237C30" w:rsidP="00D6260C">
    <w:pPr>
      <w:pStyle w:val="Header"/>
      <w:tabs>
        <w:tab w:val="clear" w:pos="4320"/>
        <w:tab w:val="clear" w:pos="8640"/>
        <w:tab w:val="center" w:pos="4150"/>
        <w:tab w:val="right" w:pos="8300"/>
      </w:tabs>
    </w:pPr>
    <w:r>
      <w:t>[Type text]</w:t>
    </w:r>
    <w:r>
      <w:tab/>
      <w:t>[Type text]</w:t>
    </w:r>
    <w:r>
      <w:tab/>
      <w:t>[Type text]</w:t>
    </w:r>
  </w:p>
  <w:p w14:paraId="6CEB15CE" w14:textId="77777777" w:rsidR="00237C30" w:rsidRDefault="00237C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1C604" w14:textId="77777777" w:rsidR="00237C30" w:rsidRPr="0038624C" w:rsidRDefault="00237C30" w:rsidP="0038624C">
    <w:pPr>
      <w:pStyle w:val="Header"/>
      <w:tabs>
        <w:tab w:val="clear" w:pos="4320"/>
        <w:tab w:val="clear" w:pos="8640"/>
        <w:tab w:val="center" w:pos="4150"/>
        <w:tab w:val="right" w:pos="8300"/>
      </w:tabs>
      <w:rPr>
        <w:b/>
        <w:bCs/>
        <w:i/>
        <w:iCs/>
        <w:color w:val="3366FF"/>
        <w:u w:val="thick"/>
      </w:rPr>
    </w:pPr>
    <w:r w:rsidRPr="0038624C">
      <w:rPr>
        <w:b/>
        <w:bCs/>
        <w:i/>
        <w:iCs/>
        <w:color w:val="3366FF"/>
        <w:u w:val="thick"/>
      </w:rPr>
      <w:t>Institute of Systems Science, National University of Singapore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F4D63"/>
    <w:multiLevelType w:val="hybridMultilevel"/>
    <w:tmpl w:val="4E0EEC0A"/>
    <w:lvl w:ilvl="0" w:tplc="BF465ECC">
      <w:start w:val="1"/>
      <w:numFmt w:val="bullet"/>
      <w:lvlText w:val=""/>
      <w:lvlJc w:val="left"/>
      <w:pPr>
        <w:ind w:left="720" w:hanging="360"/>
      </w:pPr>
      <w:rPr>
        <w:rFonts w:ascii="Symbol" w:hAnsi="Symbol" w:hint="default"/>
      </w:rPr>
    </w:lvl>
    <w:lvl w:ilvl="1" w:tplc="2684FD1C">
      <w:start w:val="1"/>
      <w:numFmt w:val="bullet"/>
      <w:lvlText w:val="o"/>
      <w:lvlJc w:val="left"/>
      <w:pPr>
        <w:ind w:left="1440" w:hanging="360"/>
      </w:pPr>
      <w:rPr>
        <w:rFonts w:ascii="Courier New" w:hAnsi="Courier New" w:hint="default"/>
      </w:rPr>
    </w:lvl>
    <w:lvl w:ilvl="2" w:tplc="CEC63F70">
      <w:start w:val="1"/>
      <w:numFmt w:val="bullet"/>
      <w:lvlText w:val=""/>
      <w:lvlJc w:val="left"/>
      <w:pPr>
        <w:ind w:left="2160" w:hanging="360"/>
      </w:pPr>
      <w:rPr>
        <w:rFonts w:ascii="Wingdings" w:hAnsi="Wingdings" w:hint="default"/>
      </w:rPr>
    </w:lvl>
    <w:lvl w:ilvl="3" w:tplc="F91401AE">
      <w:start w:val="1"/>
      <w:numFmt w:val="bullet"/>
      <w:lvlText w:val=""/>
      <w:lvlJc w:val="left"/>
      <w:pPr>
        <w:ind w:left="2880" w:hanging="360"/>
      </w:pPr>
      <w:rPr>
        <w:rFonts w:ascii="Symbol" w:hAnsi="Symbol" w:hint="default"/>
      </w:rPr>
    </w:lvl>
    <w:lvl w:ilvl="4" w:tplc="AC92061C">
      <w:start w:val="1"/>
      <w:numFmt w:val="bullet"/>
      <w:lvlText w:val="o"/>
      <w:lvlJc w:val="left"/>
      <w:pPr>
        <w:ind w:left="3600" w:hanging="360"/>
      </w:pPr>
      <w:rPr>
        <w:rFonts w:ascii="Courier New" w:hAnsi="Courier New" w:hint="default"/>
      </w:rPr>
    </w:lvl>
    <w:lvl w:ilvl="5" w:tplc="D022504A">
      <w:start w:val="1"/>
      <w:numFmt w:val="bullet"/>
      <w:lvlText w:val=""/>
      <w:lvlJc w:val="left"/>
      <w:pPr>
        <w:ind w:left="4320" w:hanging="360"/>
      </w:pPr>
      <w:rPr>
        <w:rFonts w:ascii="Wingdings" w:hAnsi="Wingdings" w:hint="default"/>
      </w:rPr>
    </w:lvl>
    <w:lvl w:ilvl="6" w:tplc="B97A0B34">
      <w:start w:val="1"/>
      <w:numFmt w:val="bullet"/>
      <w:lvlText w:val=""/>
      <w:lvlJc w:val="left"/>
      <w:pPr>
        <w:ind w:left="5040" w:hanging="360"/>
      </w:pPr>
      <w:rPr>
        <w:rFonts w:ascii="Symbol" w:hAnsi="Symbol" w:hint="default"/>
      </w:rPr>
    </w:lvl>
    <w:lvl w:ilvl="7" w:tplc="3FA29B3C">
      <w:start w:val="1"/>
      <w:numFmt w:val="bullet"/>
      <w:lvlText w:val="o"/>
      <w:lvlJc w:val="left"/>
      <w:pPr>
        <w:ind w:left="5760" w:hanging="360"/>
      </w:pPr>
      <w:rPr>
        <w:rFonts w:ascii="Courier New" w:hAnsi="Courier New" w:hint="default"/>
      </w:rPr>
    </w:lvl>
    <w:lvl w:ilvl="8" w:tplc="E8440394">
      <w:start w:val="1"/>
      <w:numFmt w:val="bullet"/>
      <w:lvlText w:val=""/>
      <w:lvlJc w:val="left"/>
      <w:pPr>
        <w:ind w:left="6480" w:hanging="360"/>
      </w:pPr>
      <w:rPr>
        <w:rFonts w:ascii="Wingdings" w:hAnsi="Wingdings" w:hint="default"/>
      </w:rPr>
    </w:lvl>
  </w:abstractNum>
  <w:abstractNum w:abstractNumId="1" w15:restartNumberingAfterBreak="0">
    <w:nsid w:val="152976F9"/>
    <w:multiLevelType w:val="hybridMultilevel"/>
    <w:tmpl w:val="51BE761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6487F7A"/>
    <w:multiLevelType w:val="hybridMultilevel"/>
    <w:tmpl w:val="9D9C11C8"/>
    <w:lvl w:ilvl="0" w:tplc="4809000F">
      <w:start w:val="4"/>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CD71854"/>
    <w:multiLevelType w:val="hybridMultilevel"/>
    <w:tmpl w:val="EC7293D4"/>
    <w:lvl w:ilvl="0" w:tplc="33D281A4">
      <w:start w:val="4"/>
      <w:numFmt w:val="bullet"/>
      <w:lvlText w:val="-"/>
      <w:lvlJc w:val="left"/>
      <w:pPr>
        <w:ind w:left="1080" w:hanging="360"/>
      </w:pPr>
      <w:rPr>
        <w:rFonts w:ascii="Cambria" w:eastAsia="MS Mincho" w:hAnsi="Cambria"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2FEF17AC"/>
    <w:multiLevelType w:val="hybridMultilevel"/>
    <w:tmpl w:val="94B43F6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126462F"/>
    <w:multiLevelType w:val="hybridMultilevel"/>
    <w:tmpl w:val="CD2216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5E2A5E"/>
    <w:multiLevelType w:val="hybridMultilevel"/>
    <w:tmpl w:val="25929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6C6F89"/>
    <w:multiLevelType w:val="hybridMultilevel"/>
    <w:tmpl w:val="C0ACF95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C356099"/>
    <w:multiLevelType w:val="hybridMultilevel"/>
    <w:tmpl w:val="A1409E68"/>
    <w:lvl w:ilvl="0" w:tplc="7AEC554C">
      <w:start w:val="1"/>
      <w:numFmt w:val="bullet"/>
      <w:lvlText w:val="-"/>
      <w:lvlJc w:val="left"/>
      <w:pPr>
        <w:ind w:left="1080" w:hanging="360"/>
      </w:pPr>
      <w:rPr>
        <w:rFonts w:ascii="Calibri" w:eastAsia="DengXian" w:hAnsi="Calibri"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9" w15:restartNumberingAfterBreak="0">
    <w:nsid w:val="4FA77EF6"/>
    <w:multiLevelType w:val="hybridMultilevel"/>
    <w:tmpl w:val="7D247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2B52D15"/>
    <w:multiLevelType w:val="hybridMultilevel"/>
    <w:tmpl w:val="5BDA43D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11" w15:restartNumberingAfterBreak="0">
    <w:nsid w:val="7059474D"/>
    <w:multiLevelType w:val="hybridMultilevel"/>
    <w:tmpl w:val="0F5CB0D4"/>
    <w:lvl w:ilvl="0" w:tplc="649AD328">
      <w:start w:val="1"/>
      <w:numFmt w:val="bullet"/>
      <w:lvlText w:val=""/>
      <w:lvlJc w:val="left"/>
      <w:pPr>
        <w:ind w:left="720" w:hanging="360"/>
      </w:pPr>
      <w:rPr>
        <w:rFonts w:ascii="Symbol" w:hAnsi="Symbol" w:hint="default"/>
      </w:rPr>
    </w:lvl>
    <w:lvl w:ilvl="1" w:tplc="23D0690E">
      <w:start w:val="1"/>
      <w:numFmt w:val="bullet"/>
      <w:lvlText w:val="o"/>
      <w:lvlJc w:val="left"/>
      <w:pPr>
        <w:ind w:left="1440" w:hanging="360"/>
      </w:pPr>
      <w:rPr>
        <w:rFonts w:ascii="Courier New" w:hAnsi="Courier New" w:hint="default"/>
      </w:rPr>
    </w:lvl>
    <w:lvl w:ilvl="2" w:tplc="B4243D1E">
      <w:start w:val="1"/>
      <w:numFmt w:val="bullet"/>
      <w:lvlText w:val=""/>
      <w:lvlJc w:val="left"/>
      <w:pPr>
        <w:ind w:left="2160" w:hanging="360"/>
      </w:pPr>
      <w:rPr>
        <w:rFonts w:ascii="Wingdings" w:hAnsi="Wingdings" w:hint="default"/>
      </w:rPr>
    </w:lvl>
    <w:lvl w:ilvl="3" w:tplc="0232B9A6">
      <w:start w:val="1"/>
      <w:numFmt w:val="bullet"/>
      <w:lvlText w:val=""/>
      <w:lvlJc w:val="left"/>
      <w:pPr>
        <w:ind w:left="2880" w:hanging="360"/>
      </w:pPr>
      <w:rPr>
        <w:rFonts w:ascii="Symbol" w:hAnsi="Symbol" w:hint="default"/>
      </w:rPr>
    </w:lvl>
    <w:lvl w:ilvl="4" w:tplc="B554C554">
      <w:start w:val="1"/>
      <w:numFmt w:val="bullet"/>
      <w:lvlText w:val="o"/>
      <w:lvlJc w:val="left"/>
      <w:pPr>
        <w:ind w:left="3600" w:hanging="360"/>
      </w:pPr>
      <w:rPr>
        <w:rFonts w:ascii="Courier New" w:hAnsi="Courier New" w:hint="default"/>
      </w:rPr>
    </w:lvl>
    <w:lvl w:ilvl="5" w:tplc="B2C235B2">
      <w:start w:val="1"/>
      <w:numFmt w:val="bullet"/>
      <w:lvlText w:val=""/>
      <w:lvlJc w:val="left"/>
      <w:pPr>
        <w:ind w:left="4320" w:hanging="360"/>
      </w:pPr>
      <w:rPr>
        <w:rFonts w:ascii="Wingdings" w:hAnsi="Wingdings" w:hint="default"/>
      </w:rPr>
    </w:lvl>
    <w:lvl w:ilvl="6" w:tplc="76B2F81C">
      <w:start w:val="1"/>
      <w:numFmt w:val="bullet"/>
      <w:lvlText w:val=""/>
      <w:lvlJc w:val="left"/>
      <w:pPr>
        <w:ind w:left="5040" w:hanging="360"/>
      </w:pPr>
      <w:rPr>
        <w:rFonts w:ascii="Symbol" w:hAnsi="Symbol" w:hint="default"/>
      </w:rPr>
    </w:lvl>
    <w:lvl w:ilvl="7" w:tplc="F75E8C30">
      <w:start w:val="1"/>
      <w:numFmt w:val="bullet"/>
      <w:lvlText w:val="o"/>
      <w:lvlJc w:val="left"/>
      <w:pPr>
        <w:ind w:left="5760" w:hanging="360"/>
      </w:pPr>
      <w:rPr>
        <w:rFonts w:ascii="Courier New" w:hAnsi="Courier New" w:hint="default"/>
      </w:rPr>
    </w:lvl>
    <w:lvl w:ilvl="8" w:tplc="8A7AEBAC">
      <w:start w:val="1"/>
      <w:numFmt w:val="bullet"/>
      <w:lvlText w:val=""/>
      <w:lvlJc w:val="left"/>
      <w:pPr>
        <w:ind w:left="6480" w:hanging="360"/>
      </w:pPr>
      <w:rPr>
        <w:rFonts w:ascii="Wingdings" w:hAnsi="Wingdings" w:hint="default"/>
      </w:rPr>
    </w:lvl>
  </w:abstractNum>
  <w:abstractNum w:abstractNumId="12" w15:restartNumberingAfterBreak="0">
    <w:nsid w:val="7600272A"/>
    <w:multiLevelType w:val="hybridMultilevel"/>
    <w:tmpl w:val="83A85E48"/>
    <w:lvl w:ilvl="0" w:tplc="4E50B392">
      <w:start w:val="1"/>
      <w:numFmt w:val="bullet"/>
      <w:lvlText w:val=""/>
      <w:lvlJc w:val="left"/>
      <w:pPr>
        <w:ind w:left="720" w:hanging="360"/>
      </w:pPr>
      <w:rPr>
        <w:rFonts w:ascii="Symbol" w:hAnsi="Symbol" w:hint="default"/>
      </w:rPr>
    </w:lvl>
    <w:lvl w:ilvl="1" w:tplc="696271B4">
      <w:start w:val="1"/>
      <w:numFmt w:val="bullet"/>
      <w:lvlText w:val="o"/>
      <w:lvlJc w:val="left"/>
      <w:pPr>
        <w:ind w:left="1440" w:hanging="360"/>
      </w:pPr>
      <w:rPr>
        <w:rFonts w:ascii="Courier New" w:hAnsi="Courier New" w:hint="default"/>
      </w:rPr>
    </w:lvl>
    <w:lvl w:ilvl="2" w:tplc="61B029A4">
      <w:start w:val="1"/>
      <w:numFmt w:val="bullet"/>
      <w:lvlText w:val=""/>
      <w:lvlJc w:val="left"/>
      <w:pPr>
        <w:ind w:left="2160" w:hanging="360"/>
      </w:pPr>
      <w:rPr>
        <w:rFonts w:ascii="Wingdings" w:hAnsi="Wingdings" w:hint="default"/>
      </w:rPr>
    </w:lvl>
    <w:lvl w:ilvl="3" w:tplc="BE183368">
      <w:start w:val="1"/>
      <w:numFmt w:val="bullet"/>
      <w:lvlText w:val=""/>
      <w:lvlJc w:val="left"/>
      <w:pPr>
        <w:ind w:left="2880" w:hanging="360"/>
      </w:pPr>
      <w:rPr>
        <w:rFonts w:ascii="Symbol" w:hAnsi="Symbol" w:hint="default"/>
      </w:rPr>
    </w:lvl>
    <w:lvl w:ilvl="4" w:tplc="93CEC122">
      <w:start w:val="1"/>
      <w:numFmt w:val="bullet"/>
      <w:lvlText w:val="o"/>
      <w:lvlJc w:val="left"/>
      <w:pPr>
        <w:ind w:left="3600" w:hanging="360"/>
      </w:pPr>
      <w:rPr>
        <w:rFonts w:ascii="Courier New" w:hAnsi="Courier New" w:hint="default"/>
      </w:rPr>
    </w:lvl>
    <w:lvl w:ilvl="5" w:tplc="E138A02C">
      <w:start w:val="1"/>
      <w:numFmt w:val="bullet"/>
      <w:lvlText w:val=""/>
      <w:lvlJc w:val="left"/>
      <w:pPr>
        <w:ind w:left="4320" w:hanging="360"/>
      </w:pPr>
      <w:rPr>
        <w:rFonts w:ascii="Wingdings" w:hAnsi="Wingdings" w:hint="default"/>
      </w:rPr>
    </w:lvl>
    <w:lvl w:ilvl="6" w:tplc="66CAAE78">
      <w:start w:val="1"/>
      <w:numFmt w:val="bullet"/>
      <w:lvlText w:val=""/>
      <w:lvlJc w:val="left"/>
      <w:pPr>
        <w:ind w:left="5040" w:hanging="360"/>
      </w:pPr>
      <w:rPr>
        <w:rFonts w:ascii="Symbol" w:hAnsi="Symbol" w:hint="default"/>
      </w:rPr>
    </w:lvl>
    <w:lvl w:ilvl="7" w:tplc="C0285EF6">
      <w:start w:val="1"/>
      <w:numFmt w:val="bullet"/>
      <w:lvlText w:val="o"/>
      <w:lvlJc w:val="left"/>
      <w:pPr>
        <w:ind w:left="5760" w:hanging="360"/>
      </w:pPr>
      <w:rPr>
        <w:rFonts w:ascii="Courier New" w:hAnsi="Courier New" w:hint="default"/>
      </w:rPr>
    </w:lvl>
    <w:lvl w:ilvl="8" w:tplc="61D0012A">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0"/>
  </w:num>
  <w:num w:numId="4">
    <w:abstractNumId w:val="6"/>
  </w:num>
  <w:num w:numId="5">
    <w:abstractNumId w:val="10"/>
  </w:num>
  <w:num w:numId="6">
    <w:abstractNumId w:val="7"/>
  </w:num>
  <w:num w:numId="7">
    <w:abstractNumId w:val="4"/>
  </w:num>
  <w:num w:numId="8">
    <w:abstractNumId w:val="2"/>
  </w:num>
  <w:num w:numId="9">
    <w:abstractNumId w:val="5"/>
  </w:num>
  <w:num w:numId="10">
    <w:abstractNumId w:val="3"/>
  </w:num>
  <w:num w:numId="11">
    <w:abstractNumId w:val="1"/>
  </w:num>
  <w:num w:numId="12">
    <w:abstractNumId w:val="8"/>
  </w:num>
  <w:num w:numId="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in Gee Tan">
    <w15:presenceInfo w15:providerId="AD" w15:userId="S::e0384927@u.nus.edu::6790c373-20b2-4b09-b047-2259f6436daf"/>
  </w15:person>
  <w15:person w15:author="Jacky Tan">
    <w15:presenceInfo w15:providerId="Windows Live" w15:userId="78e7ed204f43a5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displayBackgroundShape/>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31E"/>
    <w:rsid w:val="000004A2"/>
    <w:rsid w:val="00000702"/>
    <w:rsid w:val="0000378F"/>
    <w:rsid w:val="00003D5B"/>
    <w:rsid w:val="000046DE"/>
    <w:rsid w:val="00006903"/>
    <w:rsid w:val="00006AC5"/>
    <w:rsid w:val="00007152"/>
    <w:rsid w:val="0001156B"/>
    <w:rsid w:val="00012790"/>
    <w:rsid w:val="00013CC1"/>
    <w:rsid w:val="00014D47"/>
    <w:rsid w:val="0001626C"/>
    <w:rsid w:val="000172B9"/>
    <w:rsid w:val="0002106F"/>
    <w:rsid w:val="000279DF"/>
    <w:rsid w:val="00034FCC"/>
    <w:rsid w:val="00037328"/>
    <w:rsid w:val="00037C43"/>
    <w:rsid w:val="00040E63"/>
    <w:rsid w:val="00042776"/>
    <w:rsid w:val="000431E0"/>
    <w:rsid w:val="00043F08"/>
    <w:rsid w:val="00044136"/>
    <w:rsid w:val="0004461F"/>
    <w:rsid w:val="00046C55"/>
    <w:rsid w:val="00054593"/>
    <w:rsid w:val="00055E7F"/>
    <w:rsid w:val="00061009"/>
    <w:rsid w:val="0006159A"/>
    <w:rsid w:val="000618D2"/>
    <w:rsid w:val="00062658"/>
    <w:rsid w:val="00064DFF"/>
    <w:rsid w:val="00065534"/>
    <w:rsid w:val="00066A11"/>
    <w:rsid w:val="0007291F"/>
    <w:rsid w:val="00072CAC"/>
    <w:rsid w:val="0007327F"/>
    <w:rsid w:val="00074216"/>
    <w:rsid w:val="00074D2A"/>
    <w:rsid w:val="00074DCE"/>
    <w:rsid w:val="00081F7C"/>
    <w:rsid w:val="00084A3E"/>
    <w:rsid w:val="0008507E"/>
    <w:rsid w:val="00087C96"/>
    <w:rsid w:val="000903F0"/>
    <w:rsid w:val="00090BC5"/>
    <w:rsid w:val="000974DE"/>
    <w:rsid w:val="000A0D2F"/>
    <w:rsid w:val="000A17B2"/>
    <w:rsid w:val="000A2AF1"/>
    <w:rsid w:val="000A53D9"/>
    <w:rsid w:val="000A54D6"/>
    <w:rsid w:val="000A5917"/>
    <w:rsid w:val="000A647F"/>
    <w:rsid w:val="000A7822"/>
    <w:rsid w:val="000B1445"/>
    <w:rsid w:val="000B210C"/>
    <w:rsid w:val="000B2A72"/>
    <w:rsid w:val="000C04E3"/>
    <w:rsid w:val="000C0896"/>
    <w:rsid w:val="000C242D"/>
    <w:rsid w:val="000C5009"/>
    <w:rsid w:val="000C5BD3"/>
    <w:rsid w:val="000C6495"/>
    <w:rsid w:val="000C6E6D"/>
    <w:rsid w:val="000C724E"/>
    <w:rsid w:val="000C78B1"/>
    <w:rsid w:val="000D106A"/>
    <w:rsid w:val="000D1D6E"/>
    <w:rsid w:val="000D21DF"/>
    <w:rsid w:val="000D2456"/>
    <w:rsid w:val="000D279D"/>
    <w:rsid w:val="000E13A7"/>
    <w:rsid w:val="000E2437"/>
    <w:rsid w:val="000E2EC9"/>
    <w:rsid w:val="000E36A4"/>
    <w:rsid w:val="000E5292"/>
    <w:rsid w:val="000E61F1"/>
    <w:rsid w:val="000F11DA"/>
    <w:rsid w:val="000F1B2B"/>
    <w:rsid w:val="000F2091"/>
    <w:rsid w:val="000F3621"/>
    <w:rsid w:val="000F475E"/>
    <w:rsid w:val="000F47D8"/>
    <w:rsid w:val="000F5E08"/>
    <w:rsid w:val="000F63A9"/>
    <w:rsid w:val="00100894"/>
    <w:rsid w:val="0010257F"/>
    <w:rsid w:val="00106C4A"/>
    <w:rsid w:val="0011176F"/>
    <w:rsid w:val="0011339D"/>
    <w:rsid w:val="001150AD"/>
    <w:rsid w:val="0011554A"/>
    <w:rsid w:val="001158BF"/>
    <w:rsid w:val="00115930"/>
    <w:rsid w:val="001166F1"/>
    <w:rsid w:val="00116E16"/>
    <w:rsid w:val="00122FA9"/>
    <w:rsid w:val="001247D1"/>
    <w:rsid w:val="0012AD07"/>
    <w:rsid w:val="00130CE2"/>
    <w:rsid w:val="0013271E"/>
    <w:rsid w:val="001346DA"/>
    <w:rsid w:val="00134864"/>
    <w:rsid w:val="0013599D"/>
    <w:rsid w:val="00141A85"/>
    <w:rsid w:val="0014268D"/>
    <w:rsid w:val="001430BC"/>
    <w:rsid w:val="00143A2C"/>
    <w:rsid w:val="00145FF2"/>
    <w:rsid w:val="00147C1B"/>
    <w:rsid w:val="001508C3"/>
    <w:rsid w:val="0015094E"/>
    <w:rsid w:val="00150FCF"/>
    <w:rsid w:val="00153FA2"/>
    <w:rsid w:val="0015474E"/>
    <w:rsid w:val="00154F6A"/>
    <w:rsid w:val="00156AA2"/>
    <w:rsid w:val="00160329"/>
    <w:rsid w:val="00160609"/>
    <w:rsid w:val="00160FEC"/>
    <w:rsid w:val="00165BD9"/>
    <w:rsid w:val="001670FF"/>
    <w:rsid w:val="001710B7"/>
    <w:rsid w:val="00173D83"/>
    <w:rsid w:val="00174C98"/>
    <w:rsid w:val="001751A0"/>
    <w:rsid w:val="00176D17"/>
    <w:rsid w:val="001771A3"/>
    <w:rsid w:val="00183C25"/>
    <w:rsid w:val="00185509"/>
    <w:rsid w:val="0018605E"/>
    <w:rsid w:val="00186C3F"/>
    <w:rsid w:val="00186DA7"/>
    <w:rsid w:val="00191F81"/>
    <w:rsid w:val="00191F98"/>
    <w:rsid w:val="00195B58"/>
    <w:rsid w:val="00195DE5"/>
    <w:rsid w:val="00195E0F"/>
    <w:rsid w:val="0019751E"/>
    <w:rsid w:val="001A0A54"/>
    <w:rsid w:val="001A1EC5"/>
    <w:rsid w:val="001A35BB"/>
    <w:rsid w:val="001A51AE"/>
    <w:rsid w:val="001A5459"/>
    <w:rsid w:val="001A5AD1"/>
    <w:rsid w:val="001A5F5D"/>
    <w:rsid w:val="001B0F65"/>
    <w:rsid w:val="001B2F0D"/>
    <w:rsid w:val="001B3B6C"/>
    <w:rsid w:val="001B576C"/>
    <w:rsid w:val="001B7A16"/>
    <w:rsid w:val="001C1CA5"/>
    <w:rsid w:val="001D0451"/>
    <w:rsid w:val="001D1B64"/>
    <w:rsid w:val="001D2DA7"/>
    <w:rsid w:val="001D429A"/>
    <w:rsid w:val="001D4BE6"/>
    <w:rsid w:val="001D65DA"/>
    <w:rsid w:val="001D664D"/>
    <w:rsid w:val="001D6773"/>
    <w:rsid w:val="001E042B"/>
    <w:rsid w:val="001E32E7"/>
    <w:rsid w:val="001E3389"/>
    <w:rsid w:val="001E4778"/>
    <w:rsid w:val="001E705B"/>
    <w:rsid w:val="001F4922"/>
    <w:rsid w:val="001F4B4D"/>
    <w:rsid w:val="001F585A"/>
    <w:rsid w:val="001F5FCB"/>
    <w:rsid w:val="001F755B"/>
    <w:rsid w:val="001F7988"/>
    <w:rsid w:val="00202558"/>
    <w:rsid w:val="00202ACB"/>
    <w:rsid w:val="00206672"/>
    <w:rsid w:val="00207785"/>
    <w:rsid w:val="0021167E"/>
    <w:rsid w:val="0021491A"/>
    <w:rsid w:val="00216C03"/>
    <w:rsid w:val="002171ED"/>
    <w:rsid w:val="00220943"/>
    <w:rsid w:val="0022135F"/>
    <w:rsid w:val="0022181C"/>
    <w:rsid w:val="0022635C"/>
    <w:rsid w:val="00227365"/>
    <w:rsid w:val="00230998"/>
    <w:rsid w:val="002326EB"/>
    <w:rsid w:val="002329FC"/>
    <w:rsid w:val="00234FA9"/>
    <w:rsid w:val="00237C30"/>
    <w:rsid w:val="002417CB"/>
    <w:rsid w:val="00241B30"/>
    <w:rsid w:val="00242344"/>
    <w:rsid w:val="00247BD8"/>
    <w:rsid w:val="002501E4"/>
    <w:rsid w:val="00250750"/>
    <w:rsid w:val="0025261A"/>
    <w:rsid w:val="00254099"/>
    <w:rsid w:val="00257357"/>
    <w:rsid w:val="002573D1"/>
    <w:rsid w:val="00262BB2"/>
    <w:rsid w:val="002638CC"/>
    <w:rsid w:val="0026483A"/>
    <w:rsid w:val="0026560C"/>
    <w:rsid w:val="00266521"/>
    <w:rsid w:val="00266FFC"/>
    <w:rsid w:val="00273926"/>
    <w:rsid w:val="00273C96"/>
    <w:rsid w:val="00274197"/>
    <w:rsid w:val="0027625D"/>
    <w:rsid w:val="002806DB"/>
    <w:rsid w:val="00280A63"/>
    <w:rsid w:val="0028284D"/>
    <w:rsid w:val="00282B72"/>
    <w:rsid w:val="002831FE"/>
    <w:rsid w:val="0028359A"/>
    <w:rsid w:val="002865D7"/>
    <w:rsid w:val="0028686E"/>
    <w:rsid w:val="002904E0"/>
    <w:rsid w:val="00290793"/>
    <w:rsid w:val="002926EA"/>
    <w:rsid w:val="002939DD"/>
    <w:rsid w:val="00294AC5"/>
    <w:rsid w:val="002956F3"/>
    <w:rsid w:val="00296553"/>
    <w:rsid w:val="002A036C"/>
    <w:rsid w:val="002A0819"/>
    <w:rsid w:val="002A0F31"/>
    <w:rsid w:val="002A1391"/>
    <w:rsid w:val="002A1D1C"/>
    <w:rsid w:val="002A3C88"/>
    <w:rsid w:val="002B13CE"/>
    <w:rsid w:val="002B21D4"/>
    <w:rsid w:val="002B3E59"/>
    <w:rsid w:val="002C2445"/>
    <w:rsid w:val="002C25F2"/>
    <w:rsid w:val="002C2DB4"/>
    <w:rsid w:val="002C3035"/>
    <w:rsid w:val="002C38E2"/>
    <w:rsid w:val="002C43B8"/>
    <w:rsid w:val="002C4419"/>
    <w:rsid w:val="002C44BC"/>
    <w:rsid w:val="002C47A3"/>
    <w:rsid w:val="002C75CF"/>
    <w:rsid w:val="002D1C09"/>
    <w:rsid w:val="002D3931"/>
    <w:rsid w:val="002D3A54"/>
    <w:rsid w:val="002D432C"/>
    <w:rsid w:val="002D7B22"/>
    <w:rsid w:val="002E0F50"/>
    <w:rsid w:val="002E11BE"/>
    <w:rsid w:val="002E307D"/>
    <w:rsid w:val="002E357F"/>
    <w:rsid w:val="002E4C2E"/>
    <w:rsid w:val="002E51B5"/>
    <w:rsid w:val="002F2F45"/>
    <w:rsid w:val="002F39FD"/>
    <w:rsid w:val="002F5B62"/>
    <w:rsid w:val="003013B3"/>
    <w:rsid w:val="00303B84"/>
    <w:rsid w:val="00304945"/>
    <w:rsid w:val="003062F2"/>
    <w:rsid w:val="00307990"/>
    <w:rsid w:val="0031006F"/>
    <w:rsid w:val="003113BE"/>
    <w:rsid w:val="00311B8A"/>
    <w:rsid w:val="00313F2D"/>
    <w:rsid w:val="00317CA5"/>
    <w:rsid w:val="00320FB9"/>
    <w:rsid w:val="0032109A"/>
    <w:rsid w:val="003233AC"/>
    <w:rsid w:val="00324265"/>
    <w:rsid w:val="00324E47"/>
    <w:rsid w:val="0032519A"/>
    <w:rsid w:val="003255BC"/>
    <w:rsid w:val="00326491"/>
    <w:rsid w:val="003279E5"/>
    <w:rsid w:val="00327B30"/>
    <w:rsid w:val="00332C06"/>
    <w:rsid w:val="00333538"/>
    <w:rsid w:val="00336A14"/>
    <w:rsid w:val="003408DD"/>
    <w:rsid w:val="003420A2"/>
    <w:rsid w:val="003446DA"/>
    <w:rsid w:val="00347519"/>
    <w:rsid w:val="00347B18"/>
    <w:rsid w:val="0035062D"/>
    <w:rsid w:val="00350E81"/>
    <w:rsid w:val="00352BAA"/>
    <w:rsid w:val="0035306D"/>
    <w:rsid w:val="00353A9B"/>
    <w:rsid w:val="00355344"/>
    <w:rsid w:val="0035568F"/>
    <w:rsid w:val="003571BC"/>
    <w:rsid w:val="00357DEC"/>
    <w:rsid w:val="00363911"/>
    <w:rsid w:val="003639EA"/>
    <w:rsid w:val="00363B80"/>
    <w:rsid w:val="00367B70"/>
    <w:rsid w:val="00367BF5"/>
    <w:rsid w:val="00370185"/>
    <w:rsid w:val="0037081C"/>
    <w:rsid w:val="003717CF"/>
    <w:rsid w:val="00371C52"/>
    <w:rsid w:val="0037295B"/>
    <w:rsid w:val="00373E97"/>
    <w:rsid w:val="003745CE"/>
    <w:rsid w:val="00376C12"/>
    <w:rsid w:val="00377036"/>
    <w:rsid w:val="00381046"/>
    <w:rsid w:val="00381597"/>
    <w:rsid w:val="0038439B"/>
    <w:rsid w:val="00385FBD"/>
    <w:rsid w:val="0038624C"/>
    <w:rsid w:val="003917CF"/>
    <w:rsid w:val="003927B6"/>
    <w:rsid w:val="00392D71"/>
    <w:rsid w:val="003934B1"/>
    <w:rsid w:val="0039462E"/>
    <w:rsid w:val="00395E30"/>
    <w:rsid w:val="0039782A"/>
    <w:rsid w:val="003A0B8C"/>
    <w:rsid w:val="003A188A"/>
    <w:rsid w:val="003A2942"/>
    <w:rsid w:val="003A38B4"/>
    <w:rsid w:val="003A42D9"/>
    <w:rsid w:val="003A44F7"/>
    <w:rsid w:val="003B0ABA"/>
    <w:rsid w:val="003B1150"/>
    <w:rsid w:val="003B17A9"/>
    <w:rsid w:val="003B4869"/>
    <w:rsid w:val="003C0575"/>
    <w:rsid w:val="003C2088"/>
    <w:rsid w:val="003C23A3"/>
    <w:rsid w:val="003C3819"/>
    <w:rsid w:val="003C5D11"/>
    <w:rsid w:val="003C5E5F"/>
    <w:rsid w:val="003D0B74"/>
    <w:rsid w:val="003D3321"/>
    <w:rsid w:val="003D70C7"/>
    <w:rsid w:val="003E1315"/>
    <w:rsid w:val="003E1522"/>
    <w:rsid w:val="003EC16B"/>
    <w:rsid w:val="003F6E00"/>
    <w:rsid w:val="00400242"/>
    <w:rsid w:val="00401A82"/>
    <w:rsid w:val="004057A0"/>
    <w:rsid w:val="00406C5E"/>
    <w:rsid w:val="004123AD"/>
    <w:rsid w:val="00421B00"/>
    <w:rsid w:val="00421C14"/>
    <w:rsid w:val="00422285"/>
    <w:rsid w:val="004242E5"/>
    <w:rsid w:val="00424EB2"/>
    <w:rsid w:val="00424F9C"/>
    <w:rsid w:val="004255D0"/>
    <w:rsid w:val="00427FC2"/>
    <w:rsid w:val="00430F1D"/>
    <w:rsid w:val="004331C0"/>
    <w:rsid w:val="00433A57"/>
    <w:rsid w:val="004342BB"/>
    <w:rsid w:val="00435BAE"/>
    <w:rsid w:val="00436E2B"/>
    <w:rsid w:val="00442535"/>
    <w:rsid w:val="004454C0"/>
    <w:rsid w:val="00445DF4"/>
    <w:rsid w:val="00446126"/>
    <w:rsid w:val="00446948"/>
    <w:rsid w:val="00446FBB"/>
    <w:rsid w:val="00447FFA"/>
    <w:rsid w:val="0045234B"/>
    <w:rsid w:val="00453202"/>
    <w:rsid w:val="00453B52"/>
    <w:rsid w:val="004545EB"/>
    <w:rsid w:val="00454FA5"/>
    <w:rsid w:val="00455A82"/>
    <w:rsid w:val="00460D44"/>
    <w:rsid w:val="00460D7F"/>
    <w:rsid w:val="00461444"/>
    <w:rsid w:val="0046157C"/>
    <w:rsid w:val="00462A84"/>
    <w:rsid w:val="00462B1B"/>
    <w:rsid w:val="004706B6"/>
    <w:rsid w:val="00473FD2"/>
    <w:rsid w:val="00475861"/>
    <w:rsid w:val="00477CF7"/>
    <w:rsid w:val="004823C0"/>
    <w:rsid w:val="004834A6"/>
    <w:rsid w:val="0048457C"/>
    <w:rsid w:val="004853FF"/>
    <w:rsid w:val="00485ADD"/>
    <w:rsid w:val="00486E56"/>
    <w:rsid w:val="00487B1D"/>
    <w:rsid w:val="00493723"/>
    <w:rsid w:val="004940EF"/>
    <w:rsid w:val="00494D02"/>
    <w:rsid w:val="004A0498"/>
    <w:rsid w:val="004A25FC"/>
    <w:rsid w:val="004A41C6"/>
    <w:rsid w:val="004A64C4"/>
    <w:rsid w:val="004A64E3"/>
    <w:rsid w:val="004A6EBB"/>
    <w:rsid w:val="004A767D"/>
    <w:rsid w:val="004B201C"/>
    <w:rsid w:val="004B24B1"/>
    <w:rsid w:val="004B2ACE"/>
    <w:rsid w:val="004B3913"/>
    <w:rsid w:val="004B5759"/>
    <w:rsid w:val="004B598B"/>
    <w:rsid w:val="004B6F4F"/>
    <w:rsid w:val="004C1876"/>
    <w:rsid w:val="004C2FFD"/>
    <w:rsid w:val="004C408B"/>
    <w:rsid w:val="004D2623"/>
    <w:rsid w:val="004D5CF1"/>
    <w:rsid w:val="004D65C4"/>
    <w:rsid w:val="004E0FC0"/>
    <w:rsid w:val="004E14C4"/>
    <w:rsid w:val="004E27F9"/>
    <w:rsid w:val="004E3426"/>
    <w:rsid w:val="004E3EA6"/>
    <w:rsid w:val="004E482D"/>
    <w:rsid w:val="004E5A66"/>
    <w:rsid w:val="004F0EFD"/>
    <w:rsid w:val="004F0FFF"/>
    <w:rsid w:val="004F43C1"/>
    <w:rsid w:val="004F49E0"/>
    <w:rsid w:val="00500260"/>
    <w:rsid w:val="00501B97"/>
    <w:rsid w:val="00502B0F"/>
    <w:rsid w:val="00503058"/>
    <w:rsid w:val="0050539B"/>
    <w:rsid w:val="00511A31"/>
    <w:rsid w:val="00511AE2"/>
    <w:rsid w:val="0051391C"/>
    <w:rsid w:val="0051411C"/>
    <w:rsid w:val="00515D72"/>
    <w:rsid w:val="00520513"/>
    <w:rsid w:val="0052198C"/>
    <w:rsid w:val="005225C9"/>
    <w:rsid w:val="005227A2"/>
    <w:rsid w:val="005251A9"/>
    <w:rsid w:val="005267DD"/>
    <w:rsid w:val="00530977"/>
    <w:rsid w:val="005316EF"/>
    <w:rsid w:val="005317D1"/>
    <w:rsid w:val="005328A5"/>
    <w:rsid w:val="00532AC3"/>
    <w:rsid w:val="00532D60"/>
    <w:rsid w:val="005334A5"/>
    <w:rsid w:val="00533E33"/>
    <w:rsid w:val="005348B4"/>
    <w:rsid w:val="00535230"/>
    <w:rsid w:val="00536BC7"/>
    <w:rsid w:val="00540D82"/>
    <w:rsid w:val="00541130"/>
    <w:rsid w:val="0054122D"/>
    <w:rsid w:val="005413CE"/>
    <w:rsid w:val="005432CE"/>
    <w:rsid w:val="00544442"/>
    <w:rsid w:val="005448DB"/>
    <w:rsid w:val="0054785F"/>
    <w:rsid w:val="005505ED"/>
    <w:rsid w:val="00552FE9"/>
    <w:rsid w:val="00554000"/>
    <w:rsid w:val="00555517"/>
    <w:rsid w:val="00562018"/>
    <w:rsid w:val="00564B1E"/>
    <w:rsid w:val="00566CD9"/>
    <w:rsid w:val="0056759A"/>
    <w:rsid w:val="00577D19"/>
    <w:rsid w:val="00580C6E"/>
    <w:rsid w:val="0058175A"/>
    <w:rsid w:val="00581EFB"/>
    <w:rsid w:val="0058268E"/>
    <w:rsid w:val="005845E8"/>
    <w:rsid w:val="00586726"/>
    <w:rsid w:val="005923A7"/>
    <w:rsid w:val="0059318D"/>
    <w:rsid w:val="00596D67"/>
    <w:rsid w:val="00596F5E"/>
    <w:rsid w:val="005A2806"/>
    <w:rsid w:val="005A7312"/>
    <w:rsid w:val="005B1A61"/>
    <w:rsid w:val="005B5067"/>
    <w:rsid w:val="005B50EC"/>
    <w:rsid w:val="005B5AC4"/>
    <w:rsid w:val="005B7DCF"/>
    <w:rsid w:val="005C075A"/>
    <w:rsid w:val="005C3CFE"/>
    <w:rsid w:val="005C5679"/>
    <w:rsid w:val="005C662A"/>
    <w:rsid w:val="005C68FC"/>
    <w:rsid w:val="005D2A33"/>
    <w:rsid w:val="005D5668"/>
    <w:rsid w:val="005D6134"/>
    <w:rsid w:val="005E2204"/>
    <w:rsid w:val="005E356C"/>
    <w:rsid w:val="005E367B"/>
    <w:rsid w:val="005E4DAF"/>
    <w:rsid w:val="005E7B63"/>
    <w:rsid w:val="005F0C81"/>
    <w:rsid w:val="005F15F5"/>
    <w:rsid w:val="005F7DA3"/>
    <w:rsid w:val="0060126B"/>
    <w:rsid w:val="0060268A"/>
    <w:rsid w:val="00602DDD"/>
    <w:rsid w:val="00606135"/>
    <w:rsid w:val="00606D9E"/>
    <w:rsid w:val="00606EFF"/>
    <w:rsid w:val="00613E8D"/>
    <w:rsid w:val="00621C3B"/>
    <w:rsid w:val="00624A4F"/>
    <w:rsid w:val="00625317"/>
    <w:rsid w:val="00626236"/>
    <w:rsid w:val="00627126"/>
    <w:rsid w:val="00632367"/>
    <w:rsid w:val="006332C8"/>
    <w:rsid w:val="00640815"/>
    <w:rsid w:val="00641446"/>
    <w:rsid w:val="00643C76"/>
    <w:rsid w:val="00645A27"/>
    <w:rsid w:val="0064673A"/>
    <w:rsid w:val="006473F8"/>
    <w:rsid w:val="00653411"/>
    <w:rsid w:val="00655B19"/>
    <w:rsid w:val="0065685D"/>
    <w:rsid w:val="00657088"/>
    <w:rsid w:val="0066010E"/>
    <w:rsid w:val="00661189"/>
    <w:rsid w:val="006614DD"/>
    <w:rsid w:val="00672902"/>
    <w:rsid w:val="00676A64"/>
    <w:rsid w:val="0068046E"/>
    <w:rsid w:val="00681724"/>
    <w:rsid w:val="00681A0C"/>
    <w:rsid w:val="00682546"/>
    <w:rsid w:val="00683109"/>
    <w:rsid w:val="00683194"/>
    <w:rsid w:val="0068385C"/>
    <w:rsid w:val="0068555A"/>
    <w:rsid w:val="00685E63"/>
    <w:rsid w:val="0069018D"/>
    <w:rsid w:val="006904E1"/>
    <w:rsid w:val="00690E82"/>
    <w:rsid w:val="00694751"/>
    <w:rsid w:val="0069559F"/>
    <w:rsid w:val="006A555E"/>
    <w:rsid w:val="006B0CA7"/>
    <w:rsid w:val="006B1932"/>
    <w:rsid w:val="006B36A7"/>
    <w:rsid w:val="006B3E09"/>
    <w:rsid w:val="006B44BD"/>
    <w:rsid w:val="006B5C4B"/>
    <w:rsid w:val="006B5EDF"/>
    <w:rsid w:val="006B6291"/>
    <w:rsid w:val="006B783C"/>
    <w:rsid w:val="006C3F3E"/>
    <w:rsid w:val="006C7CC8"/>
    <w:rsid w:val="006C7D15"/>
    <w:rsid w:val="006D0343"/>
    <w:rsid w:val="006D177C"/>
    <w:rsid w:val="006D9B6D"/>
    <w:rsid w:val="006E0571"/>
    <w:rsid w:val="006E0B93"/>
    <w:rsid w:val="006E0F5E"/>
    <w:rsid w:val="006E32F7"/>
    <w:rsid w:val="006E3394"/>
    <w:rsid w:val="006E6AF6"/>
    <w:rsid w:val="006F1D2E"/>
    <w:rsid w:val="006F1FFB"/>
    <w:rsid w:val="007004CC"/>
    <w:rsid w:val="007017CC"/>
    <w:rsid w:val="00701D8F"/>
    <w:rsid w:val="007051CA"/>
    <w:rsid w:val="007061CF"/>
    <w:rsid w:val="00710432"/>
    <w:rsid w:val="00710BC7"/>
    <w:rsid w:val="00713437"/>
    <w:rsid w:val="007137C3"/>
    <w:rsid w:val="00713E7A"/>
    <w:rsid w:val="00714C31"/>
    <w:rsid w:val="00715ED4"/>
    <w:rsid w:val="0071614E"/>
    <w:rsid w:val="00716EA0"/>
    <w:rsid w:val="00717595"/>
    <w:rsid w:val="00721508"/>
    <w:rsid w:val="0072173C"/>
    <w:rsid w:val="00723153"/>
    <w:rsid w:val="00724681"/>
    <w:rsid w:val="00726B44"/>
    <w:rsid w:val="00727AA1"/>
    <w:rsid w:val="007308A7"/>
    <w:rsid w:val="00733D97"/>
    <w:rsid w:val="007351BB"/>
    <w:rsid w:val="00735292"/>
    <w:rsid w:val="00735A28"/>
    <w:rsid w:val="0073735B"/>
    <w:rsid w:val="007432A5"/>
    <w:rsid w:val="00746099"/>
    <w:rsid w:val="00746E32"/>
    <w:rsid w:val="0074773A"/>
    <w:rsid w:val="007500F7"/>
    <w:rsid w:val="00760D12"/>
    <w:rsid w:val="00760D78"/>
    <w:rsid w:val="00763CDA"/>
    <w:rsid w:val="007640A6"/>
    <w:rsid w:val="00764E41"/>
    <w:rsid w:val="00765BFE"/>
    <w:rsid w:val="00765F5E"/>
    <w:rsid w:val="007661B5"/>
    <w:rsid w:val="007671CE"/>
    <w:rsid w:val="007721B1"/>
    <w:rsid w:val="007752D9"/>
    <w:rsid w:val="0077587E"/>
    <w:rsid w:val="00776312"/>
    <w:rsid w:val="007766A5"/>
    <w:rsid w:val="00781375"/>
    <w:rsid w:val="00792617"/>
    <w:rsid w:val="00793CE6"/>
    <w:rsid w:val="007945BF"/>
    <w:rsid w:val="0079475D"/>
    <w:rsid w:val="007952D6"/>
    <w:rsid w:val="00797265"/>
    <w:rsid w:val="007A107E"/>
    <w:rsid w:val="007A1F50"/>
    <w:rsid w:val="007B0A28"/>
    <w:rsid w:val="007B154F"/>
    <w:rsid w:val="007B5C02"/>
    <w:rsid w:val="007B5C9A"/>
    <w:rsid w:val="007B67C0"/>
    <w:rsid w:val="007B79B4"/>
    <w:rsid w:val="007C36DF"/>
    <w:rsid w:val="007C5329"/>
    <w:rsid w:val="007C659B"/>
    <w:rsid w:val="007C7364"/>
    <w:rsid w:val="007E193B"/>
    <w:rsid w:val="007E367C"/>
    <w:rsid w:val="007E3BD0"/>
    <w:rsid w:val="007E55DA"/>
    <w:rsid w:val="007E5B5C"/>
    <w:rsid w:val="007E68EE"/>
    <w:rsid w:val="007E7F77"/>
    <w:rsid w:val="007F342B"/>
    <w:rsid w:val="007F3EDC"/>
    <w:rsid w:val="007F53F7"/>
    <w:rsid w:val="007F6B37"/>
    <w:rsid w:val="008002C0"/>
    <w:rsid w:val="00800BBB"/>
    <w:rsid w:val="008018F4"/>
    <w:rsid w:val="00801A58"/>
    <w:rsid w:val="0080463B"/>
    <w:rsid w:val="00804CB3"/>
    <w:rsid w:val="0080741F"/>
    <w:rsid w:val="00810217"/>
    <w:rsid w:val="00811BAE"/>
    <w:rsid w:val="008127FD"/>
    <w:rsid w:val="008128F5"/>
    <w:rsid w:val="00813E36"/>
    <w:rsid w:val="0081459E"/>
    <w:rsid w:val="008153A1"/>
    <w:rsid w:val="00817036"/>
    <w:rsid w:val="0082298B"/>
    <w:rsid w:val="00827BD9"/>
    <w:rsid w:val="00831989"/>
    <w:rsid w:val="00832338"/>
    <w:rsid w:val="00833960"/>
    <w:rsid w:val="00833C1C"/>
    <w:rsid w:val="00834F0A"/>
    <w:rsid w:val="00835651"/>
    <w:rsid w:val="00836FC7"/>
    <w:rsid w:val="008373FB"/>
    <w:rsid w:val="00837C95"/>
    <w:rsid w:val="00841AD3"/>
    <w:rsid w:val="00843F6A"/>
    <w:rsid w:val="008504BA"/>
    <w:rsid w:val="0085331D"/>
    <w:rsid w:val="00861755"/>
    <w:rsid w:val="00863CDC"/>
    <w:rsid w:val="0086448C"/>
    <w:rsid w:val="00864719"/>
    <w:rsid w:val="00866057"/>
    <w:rsid w:val="00874E34"/>
    <w:rsid w:val="00875C82"/>
    <w:rsid w:val="00876CD9"/>
    <w:rsid w:val="00881D2A"/>
    <w:rsid w:val="0088578C"/>
    <w:rsid w:val="00890D25"/>
    <w:rsid w:val="0089150E"/>
    <w:rsid w:val="00891675"/>
    <w:rsid w:val="008916BF"/>
    <w:rsid w:val="00893017"/>
    <w:rsid w:val="00893860"/>
    <w:rsid w:val="00895AA6"/>
    <w:rsid w:val="00895BBF"/>
    <w:rsid w:val="00896C70"/>
    <w:rsid w:val="00896D53"/>
    <w:rsid w:val="008A050E"/>
    <w:rsid w:val="008A0A72"/>
    <w:rsid w:val="008A1460"/>
    <w:rsid w:val="008A189C"/>
    <w:rsid w:val="008A2BCC"/>
    <w:rsid w:val="008A3613"/>
    <w:rsid w:val="008B5BCA"/>
    <w:rsid w:val="008B65C5"/>
    <w:rsid w:val="008B6B4F"/>
    <w:rsid w:val="008C0329"/>
    <w:rsid w:val="008C337D"/>
    <w:rsid w:val="008C3905"/>
    <w:rsid w:val="008C4B9A"/>
    <w:rsid w:val="008C7764"/>
    <w:rsid w:val="008D6351"/>
    <w:rsid w:val="008E485D"/>
    <w:rsid w:val="008F0203"/>
    <w:rsid w:val="008F0C71"/>
    <w:rsid w:val="008F18B1"/>
    <w:rsid w:val="008F2732"/>
    <w:rsid w:val="008F2786"/>
    <w:rsid w:val="008F27DA"/>
    <w:rsid w:val="008F7641"/>
    <w:rsid w:val="008F78DE"/>
    <w:rsid w:val="009000B7"/>
    <w:rsid w:val="00902292"/>
    <w:rsid w:val="009039FD"/>
    <w:rsid w:val="009048F0"/>
    <w:rsid w:val="009067C8"/>
    <w:rsid w:val="00906FAE"/>
    <w:rsid w:val="00910233"/>
    <w:rsid w:val="009124B6"/>
    <w:rsid w:val="00916001"/>
    <w:rsid w:val="00920A9D"/>
    <w:rsid w:val="009229DE"/>
    <w:rsid w:val="009260A1"/>
    <w:rsid w:val="00926B40"/>
    <w:rsid w:val="009273D2"/>
    <w:rsid w:val="00927F6B"/>
    <w:rsid w:val="00932FB4"/>
    <w:rsid w:val="00937EDE"/>
    <w:rsid w:val="00937F7F"/>
    <w:rsid w:val="0094051D"/>
    <w:rsid w:val="009408AF"/>
    <w:rsid w:val="00941050"/>
    <w:rsid w:val="00942FA9"/>
    <w:rsid w:val="00943A4F"/>
    <w:rsid w:val="0094438E"/>
    <w:rsid w:val="00945C9B"/>
    <w:rsid w:val="00950F30"/>
    <w:rsid w:val="009513A0"/>
    <w:rsid w:val="00951A96"/>
    <w:rsid w:val="00953272"/>
    <w:rsid w:val="00954A16"/>
    <w:rsid w:val="0095549F"/>
    <w:rsid w:val="00957492"/>
    <w:rsid w:val="00957FB0"/>
    <w:rsid w:val="00960811"/>
    <w:rsid w:val="0096181C"/>
    <w:rsid w:val="009654C2"/>
    <w:rsid w:val="00965F91"/>
    <w:rsid w:val="00966D15"/>
    <w:rsid w:val="00967AB5"/>
    <w:rsid w:val="0097336D"/>
    <w:rsid w:val="009764A5"/>
    <w:rsid w:val="009778A9"/>
    <w:rsid w:val="00982DF1"/>
    <w:rsid w:val="009927C5"/>
    <w:rsid w:val="0099487B"/>
    <w:rsid w:val="00994A7A"/>
    <w:rsid w:val="0099560E"/>
    <w:rsid w:val="009A0618"/>
    <w:rsid w:val="009A08F1"/>
    <w:rsid w:val="009A20B5"/>
    <w:rsid w:val="009A23DE"/>
    <w:rsid w:val="009A459F"/>
    <w:rsid w:val="009A6CBE"/>
    <w:rsid w:val="009A799B"/>
    <w:rsid w:val="009B1E52"/>
    <w:rsid w:val="009B21A3"/>
    <w:rsid w:val="009B3DD7"/>
    <w:rsid w:val="009B5107"/>
    <w:rsid w:val="009B54C0"/>
    <w:rsid w:val="009B6665"/>
    <w:rsid w:val="009C2FCF"/>
    <w:rsid w:val="009C6999"/>
    <w:rsid w:val="009C69DA"/>
    <w:rsid w:val="009C6D5A"/>
    <w:rsid w:val="009C6FEE"/>
    <w:rsid w:val="009D06FF"/>
    <w:rsid w:val="009D0885"/>
    <w:rsid w:val="009D2EDD"/>
    <w:rsid w:val="009D2F0E"/>
    <w:rsid w:val="009D7471"/>
    <w:rsid w:val="009E31F6"/>
    <w:rsid w:val="009E6D34"/>
    <w:rsid w:val="009E70F9"/>
    <w:rsid w:val="009E7977"/>
    <w:rsid w:val="009E7AA5"/>
    <w:rsid w:val="009F1E1E"/>
    <w:rsid w:val="009F334F"/>
    <w:rsid w:val="009F54D6"/>
    <w:rsid w:val="00A0005C"/>
    <w:rsid w:val="00A024BD"/>
    <w:rsid w:val="00A06956"/>
    <w:rsid w:val="00A07498"/>
    <w:rsid w:val="00A10978"/>
    <w:rsid w:val="00A11E1E"/>
    <w:rsid w:val="00A1494F"/>
    <w:rsid w:val="00A14A6C"/>
    <w:rsid w:val="00A1507C"/>
    <w:rsid w:val="00A15897"/>
    <w:rsid w:val="00A17D54"/>
    <w:rsid w:val="00A230A0"/>
    <w:rsid w:val="00A24AF5"/>
    <w:rsid w:val="00A25B93"/>
    <w:rsid w:val="00A3183B"/>
    <w:rsid w:val="00A334A0"/>
    <w:rsid w:val="00A3389E"/>
    <w:rsid w:val="00A364EE"/>
    <w:rsid w:val="00A3670E"/>
    <w:rsid w:val="00A4190C"/>
    <w:rsid w:val="00A41C83"/>
    <w:rsid w:val="00A4208E"/>
    <w:rsid w:val="00A434BF"/>
    <w:rsid w:val="00A458C5"/>
    <w:rsid w:val="00A45F8B"/>
    <w:rsid w:val="00A46B05"/>
    <w:rsid w:val="00A476E2"/>
    <w:rsid w:val="00A50225"/>
    <w:rsid w:val="00A50520"/>
    <w:rsid w:val="00A517CE"/>
    <w:rsid w:val="00A5180F"/>
    <w:rsid w:val="00A52B64"/>
    <w:rsid w:val="00A52DBD"/>
    <w:rsid w:val="00A54FAB"/>
    <w:rsid w:val="00A55D46"/>
    <w:rsid w:val="00A570C2"/>
    <w:rsid w:val="00A5790E"/>
    <w:rsid w:val="00A6110D"/>
    <w:rsid w:val="00A65052"/>
    <w:rsid w:val="00A67D74"/>
    <w:rsid w:val="00A71801"/>
    <w:rsid w:val="00A73B18"/>
    <w:rsid w:val="00A73D0D"/>
    <w:rsid w:val="00A743D3"/>
    <w:rsid w:val="00A765AC"/>
    <w:rsid w:val="00A771E9"/>
    <w:rsid w:val="00A77418"/>
    <w:rsid w:val="00A8202D"/>
    <w:rsid w:val="00A8480E"/>
    <w:rsid w:val="00A84C8C"/>
    <w:rsid w:val="00A862C7"/>
    <w:rsid w:val="00A86F49"/>
    <w:rsid w:val="00A91D97"/>
    <w:rsid w:val="00A93319"/>
    <w:rsid w:val="00A95E74"/>
    <w:rsid w:val="00A97485"/>
    <w:rsid w:val="00A97D5F"/>
    <w:rsid w:val="00AA18EF"/>
    <w:rsid w:val="00AA2C00"/>
    <w:rsid w:val="00AA45E3"/>
    <w:rsid w:val="00AA733E"/>
    <w:rsid w:val="00AA73BB"/>
    <w:rsid w:val="00AB05B1"/>
    <w:rsid w:val="00AB0D51"/>
    <w:rsid w:val="00AB2B2B"/>
    <w:rsid w:val="00AB2D7A"/>
    <w:rsid w:val="00AB4158"/>
    <w:rsid w:val="00AB45FF"/>
    <w:rsid w:val="00AB47EC"/>
    <w:rsid w:val="00AB6108"/>
    <w:rsid w:val="00AB65D2"/>
    <w:rsid w:val="00AC0506"/>
    <w:rsid w:val="00AC1AA0"/>
    <w:rsid w:val="00AC2D41"/>
    <w:rsid w:val="00AC32A9"/>
    <w:rsid w:val="00AC3499"/>
    <w:rsid w:val="00AC5C61"/>
    <w:rsid w:val="00AC5F62"/>
    <w:rsid w:val="00AC74A8"/>
    <w:rsid w:val="00AC7D85"/>
    <w:rsid w:val="00AD1663"/>
    <w:rsid w:val="00AD2235"/>
    <w:rsid w:val="00AD3312"/>
    <w:rsid w:val="00AD3509"/>
    <w:rsid w:val="00AD3AF0"/>
    <w:rsid w:val="00AD4A85"/>
    <w:rsid w:val="00AD4C75"/>
    <w:rsid w:val="00AD514A"/>
    <w:rsid w:val="00AD5E93"/>
    <w:rsid w:val="00AD6D1C"/>
    <w:rsid w:val="00AD76C5"/>
    <w:rsid w:val="00AD7A44"/>
    <w:rsid w:val="00AE095E"/>
    <w:rsid w:val="00AE1976"/>
    <w:rsid w:val="00AE281C"/>
    <w:rsid w:val="00AE3082"/>
    <w:rsid w:val="00AE34BB"/>
    <w:rsid w:val="00AE4823"/>
    <w:rsid w:val="00AE4C83"/>
    <w:rsid w:val="00AE5030"/>
    <w:rsid w:val="00AE57D5"/>
    <w:rsid w:val="00AE5E65"/>
    <w:rsid w:val="00AE6130"/>
    <w:rsid w:val="00AF01A3"/>
    <w:rsid w:val="00AF06A4"/>
    <w:rsid w:val="00AF285B"/>
    <w:rsid w:val="00AF3A84"/>
    <w:rsid w:val="00AF4E7F"/>
    <w:rsid w:val="00AF5F68"/>
    <w:rsid w:val="00B00BF0"/>
    <w:rsid w:val="00B0347B"/>
    <w:rsid w:val="00B049DF"/>
    <w:rsid w:val="00B06369"/>
    <w:rsid w:val="00B06763"/>
    <w:rsid w:val="00B1045C"/>
    <w:rsid w:val="00B11362"/>
    <w:rsid w:val="00B11945"/>
    <w:rsid w:val="00B17FE5"/>
    <w:rsid w:val="00B201E0"/>
    <w:rsid w:val="00B20C09"/>
    <w:rsid w:val="00B218AA"/>
    <w:rsid w:val="00B21DA1"/>
    <w:rsid w:val="00B22E75"/>
    <w:rsid w:val="00B2498D"/>
    <w:rsid w:val="00B2572E"/>
    <w:rsid w:val="00B25A62"/>
    <w:rsid w:val="00B2627D"/>
    <w:rsid w:val="00B27404"/>
    <w:rsid w:val="00B27478"/>
    <w:rsid w:val="00B27483"/>
    <w:rsid w:val="00B303D4"/>
    <w:rsid w:val="00B316D6"/>
    <w:rsid w:val="00B32094"/>
    <w:rsid w:val="00B32762"/>
    <w:rsid w:val="00B32994"/>
    <w:rsid w:val="00B34D16"/>
    <w:rsid w:val="00B36D2A"/>
    <w:rsid w:val="00B373DD"/>
    <w:rsid w:val="00B37B99"/>
    <w:rsid w:val="00B404D2"/>
    <w:rsid w:val="00B414FA"/>
    <w:rsid w:val="00B42F46"/>
    <w:rsid w:val="00B438BE"/>
    <w:rsid w:val="00B52D7B"/>
    <w:rsid w:val="00B6041D"/>
    <w:rsid w:val="00B65C31"/>
    <w:rsid w:val="00B66466"/>
    <w:rsid w:val="00B7041A"/>
    <w:rsid w:val="00B704E1"/>
    <w:rsid w:val="00B70761"/>
    <w:rsid w:val="00B71B1C"/>
    <w:rsid w:val="00B76112"/>
    <w:rsid w:val="00B761D9"/>
    <w:rsid w:val="00B77DFE"/>
    <w:rsid w:val="00B80DEA"/>
    <w:rsid w:val="00B81401"/>
    <w:rsid w:val="00B82B6B"/>
    <w:rsid w:val="00B85D1C"/>
    <w:rsid w:val="00B86C98"/>
    <w:rsid w:val="00B90590"/>
    <w:rsid w:val="00B920E7"/>
    <w:rsid w:val="00B940FC"/>
    <w:rsid w:val="00B960FC"/>
    <w:rsid w:val="00B96B9D"/>
    <w:rsid w:val="00BA08AE"/>
    <w:rsid w:val="00BA09C9"/>
    <w:rsid w:val="00BA24B3"/>
    <w:rsid w:val="00BA28C9"/>
    <w:rsid w:val="00BA3DDC"/>
    <w:rsid w:val="00BA5C29"/>
    <w:rsid w:val="00BA66DF"/>
    <w:rsid w:val="00BB3B34"/>
    <w:rsid w:val="00BB6EB3"/>
    <w:rsid w:val="00BC0967"/>
    <w:rsid w:val="00BC3857"/>
    <w:rsid w:val="00BC4186"/>
    <w:rsid w:val="00BC4486"/>
    <w:rsid w:val="00BC5349"/>
    <w:rsid w:val="00BC6FC6"/>
    <w:rsid w:val="00BD0DFD"/>
    <w:rsid w:val="00BD17EA"/>
    <w:rsid w:val="00BD2BD2"/>
    <w:rsid w:val="00BD5551"/>
    <w:rsid w:val="00BD7BFB"/>
    <w:rsid w:val="00BE2AD0"/>
    <w:rsid w:val="00BE7209"/>
    <w:rsid w:val="00BF4075"/>
    <w:rsid w:val="00BF694B"/>
    <w:rsid w:val="00C04257"/>
    <w:rsid w:val="00C05AA9"/>
    <w:rsid w:val="00C06205"/>
    <w:rsid w:val="00C063FC"/>
    <w:rsid w:val="00C11809"/>
    <w:rsid w:val="00C11E44"/>
    <w:rsid w:val="00C14BC0"/>
    <w:rsid w:val="00C15F1A"/>
    <w:rsid w:val="00C169E5"/>
    <w:rsid w:val="00C17025"/>
    <w:rsid w:val="00C20A38"/>
    <w:rsid w:val="00C21FCF"/>
    <w:rsid w:val="00C22CF6"/>
    <w:rsid w:val="00C25F8E"/>
    <w:rsid w:val="00C260B0"/>
    <w:rsid w:val="00C2699B"/>
    <w:rsid w:val="00C32737"/>
    <w:rsid w:val="00C33654"/>
    <w:rsid w:val="00C3431E"/>
    <w:rsid w:val="00C34B50"/>
    <w:rsid w:val="00C363BA"/>
    <w:rsid w:val="00C40612"/>
    <w:rsid w:val="00C41349"/>
    <w:rsid w:val="00C42FCC"/>
    <w:rsid w:val="00C44C47"/>
    <w:rsid w:val="00C44FEF"/>
    <w:rsid w:val="00C459FB"/>
    <w:rsid w:val="00C45CA5"/>
    <w:rsid w:val="00C465EE"/>
    <w:rsid w:val="00C47E60"/>
    <w:rsid w:val="00C50AE7"/>
    <w:rsid w:val="00C52500"/>
    <w:rsid w:val="00C53F41"/>
    <w:rsid w:val="00C572C9"/>
    <w:rsid w:val="00C57446"/>
    <w:rsid w:val="00C612B8"/>
    <w:rsid w:val="00C61C87"/>
    <w:rsid w:val="00C62180"/>
    <w:rsid w:val="00C64A12"/>
    <w:rsid w:val="00C66215"/>
    <w:rsid w:val="00C67D2F"/>
    <w:rsid w:val="00C71A27"/>
    <w:rsid w:val="00C73483"/>
    <w:rsid w:val="00C74D1E"/>
    <w:rsid w:val="00C764FE"/>
    <w:rsid w:val="00C8107C"/>
    <w:rsid w:val="00C84E16"/>
    <w:rsid w:val="00C863B3"/>
    <w:rsid w:val="00C91534"/>
    <w:rsid w:val="00C95247"/>
    <w:rsid w:val="00C95653"/>
    <w:rsid w:val="00C96661"/>
    <w:rsid w:val="00CA2DB4"/>
    <w:rsid w:val="00CA7F50"/>
    <w:rsid w:val="00CB0AC5"/>
    <w:rsid w:val="00CB2211"/>
    <w:rsid w:val="00CB3A84"/>
    <w:rsid w:val="00CB537D"/>
    <w:rsid w:val="00CC0092"/>
    <w:rsid w:val="00CC188A"/>
    <w:rsid w:val="00CC5215"/>
    <w:rsid w:val="00CC53AC"/>
    <w:rsid w:val="00CD048A"/>
    <w:rsid w:val="00CD087F"/>
    <w:rsid w:val="00CD08AE"/>
    <w:rsid w:val="00CD1A86"/>
    <w:rsid w:val="00CD32ED"/>
    <w:rsid w:val="00CD647E"/>
    <w:rsid w:val="00CD6E11"/>
    <w:rsid w:val="00CD6E7D"/>
    <w:rsid w:val="00CE0C95"/>
    <w:rsid w:val="00CE537C"/>
    <w:rsid w:val="00CE626D"/>
    <w:rsid w:val="00CE6593"/>
    <w:rsid w:val="00CF2948"/>
    <w:rsid w:val="00CF3EB0"/>
    <w:rsid w:val="00CF4ED0"/>
    <w:rsid w:val="00CF746C"/>
    <w:rsid w:val="00CF7EFA"/>
    <w:rsid w:val="00D06038"/>
    <w:rsid w:val="00D07488"/>
    <w:rsid w:val="00D07E42"/>
    <w:rsid w:val="00D1015B"/>
    <w:rsid w:val="00D1105F"/>
    <w:rsid w:val="00D1131D"/>
    <w:rsid w:val="00D1169E"/>
    <w:rsid w:val="00D11750"/>
    <w:rsid w:val="00D12C08"/>
    <w:rsid w:val="00D13F13"/>
    <w:rsid w:val="00D14754"/>
    <w:rsid w:val="00D14E26"/>
    <w:rsid w:val="00D153D7"/>
    <w:rsid w:val="00D15D32"/>
    <w:rsid w:val="00D17731"/>
    <w:rsid w:val="00D17BCB"/>
    <w:rsid w:val="00D20CCD"/>
    <w:rsid w:val="00D2250F"/>
    <w:rsid w:val="00D258AF"/>
    <w:rsid w:val="00D26995"/>
    <w:rsid w:val="00D27580"/>
    <w:rsid w:val="00D329AF"/>
    <w:rsid w:val="00D375B4"/>
    <w:rsid w:val="00D3794A"/>
    <w:rsid w:val="00D37CBE"/>
    <w:rsid w:val="00D424B9"/>
    <w:rsid w:val="00D477F9"/>
    <w:rsid w:val="00D5011E"/>
    <w:rsid w:val="00D5042C"/>
    <w:rsid w:val="00D54539"/>
    <w:rsid w:val="00D54780"/>
    <w:rsid w:val="00D54D97"/>
    <w:rsid w:val="00D553C9"/>
    <w:rsid w:val="00D5633D"/>
    <w:rsid w:val="00D608F6"/>
    <w:rsid w:val="00D6260C"/>
    <w:rsid w:val="00D63DAD"/>
    <w:rsid w:val="00D665A9"/>
    <w:rsid w:val="00D67821"/>
    <w:rsid w:val="00D72337"/>
    <w:rsid w:val="00D73D75"/>
    <w:rsid w:val="00D7454D"/>
    <w:rsid w:val="00D7540C"/>
    <w:rsid w:val="00D75850"/>
    <w:rsid w:val="00D76A95"/>
    <w:rsid w:val="00D76DF7"/>
    <w:rsid w:val="00D80EE7"/>
    <w:rsid w:val="00D8111E"/>
    <w:rsid w:val="00D817D6"/>
    <w:rsid w:val="00D879D3"/>
    <w:rsid w:val="00D91F9E"/>
    <w:rsid w:val="00D9267F"/>
    <w:rsid w:val="00D92E38"/>
    <w:rsid w:val="00D94628"/>
    <w:rsid w:val="00D95108"/>
    <w:rsid w:val="00DA00B3"/>
    <w:rsid w:val="00DA0A9D"/>
    <w:rsid w:val="00DA113E"/>
    <w:rsid w:val="00DA11A1"/>
    <w:rsid w:val="00DA1D06"/>
    <w:rsid w:val="00DA51BC"/>
    <w:rsid w:val="00DB22F6"/>
    <w:rsid w:val="00DB2EA0"/>
    <w:rsid w:val="00DB58C0"/>
    <w:rsid w:val="00DB5C0C"/>
    <w:rsid w:val="00DB7FC4"/>
    <w:rsid w:val="00DC333A"/>
    <w:rsid w:val="00DC4BB7"/>
    <w:rsid w:val="00DC5A9D"/>
    <w:rsid w:val="00DC66D1"/>
    <w:rsid w:val="00DC6F9D"/>
    <w:rsid w:val="00DC7F7F"/>
    <w:rsid w:val="00DD0FC4"/>
    <w:rsid w:val="00DD1DB2"/>
    <w:rsid w:val="00DD4BC2"/>
    <w:rsid w:val="00DD575A"/>
    <w:rsid w:val="00DD6B52"/>
    <w:rsid w:val="00DE0CDD"/>
    <w:rsid w:val="00DE15A5"/>
    <w:rsid w:val="00DE4A4F"/>
    <w:rsid w:val="00DE4ACE"/>
    <w:rsid w:val="00DF0D6C"/>
    <w:rsid w:val="00DF171A"/>
    <w:rsid w:val="00DF24E5"/>
    <w:rsid w:val="00DF2EFD"/>
    <w:rsid w:val="00DF3831"/>
    <w:rsid w:val="00E023A1"/>
    <w:rsid w:val="00E035FC"/>
    <w:rsid w:val="00E074B5"/>
    <w:rsid w:val="00E101B5"/>
    <w:rsid w:val="00E10830"/>
    <w:rsid w:val="00E11E6A"/>
    <w:rsid w:val="00E1363A"/>
    <w:rsid w:val="00E20769"/>
    <w:rsid w:val="00E20EB4"/>
    <w:rsid w:val="00E21D95"/>
    <w:rsid w:val="00E2410B"/>
    <w:rsid w:val="00E26484"/>
    <w:rsid w:val="00E26E8E"/>
    <w:rsid w:val="00E27886"/>
    <w:rsid w:val="00E3025F"/>
    <w:rsid w:val="00E30F20"/>
    <w:rsid w:val="00E31554"/>
    <w:rsid w:val="00E3375F"/>
    <w:rsid w:val="00E354A8"/>
    <w:rsid w:val="00E35B7A"/>
    <w:rsid w:val="00E362E8"/>
    <w:rsid w:val="00E40FFF"/>
    <w:rsid w:val="00E44F60"/>
    <w:rsid w:val="00E469D0"/>
    <w:rsid w:val="00E549F1"/>
    <w:rsid w:val="00E5510F"/>
    <w:rsid w:val="00E57846"/>
    <w:rsid w:val="00E57D5D"/>
    <w:rsid w:val="00E61FE7"/>
    <w:rsid w:val="00E640E4"/>
    <w:rsid w:val="00E64463"/>
    <w:rsid w:val="00E650B1"/>
    <w:rsid w:val="00E6F9A0"/>
    <w:rsid w:val="00E74064"/>
    <w:rsid w:val="00E74487"/>
    <w:rsid w:val="00E75FAB"/>
    <w:rsid w:val="00E8044A"/>
    <w:rsid w:val="00E824BA"/>
    <w:rsid w:val="00E8347E"/>
    <w:rsid w:val="00E840A7"/>
    <w:rsid w:val="00E851B2"/>
    <w:rsid w:val="00E914F7"/>
    <w:rsid w:val="00E929C0"/>
    <w:rsid w:val="00E92EC5"/>
    <w:rsid w:val="00E940AE"/>
    <w:rsid w:val="00E94260"/>
    <w:rsid w:val="00E95FF1"/>
    <w:rsid w:val="00E9791F"/>
    <w:rsid w:val="00EA141F"/>
    <w:rsid w:val="00EA19D8"/>
    <w:rsid w:val="00EA3DC6"/>
    <w:rsid w:val="00EA4779"/>
    <w:rsid w:val="00EA5639"/>
    <w:rsid w:val="00EA61E2"/>
    <w:rsid w:val="00EA7E09"/>
    <w:rsid w:val="00EB324A"/>
    <w:rsid w:val="00EB3444"/>
    <w:rsid w:val="00EB378D"/>
    <w:rsid w:val="00EB396F"/>
    <w:rsid w:val="00EB45B5"/>
    <w:rsid w:val="00EB5898"/>
    <w:rsid w:val="00EB6D41"/>
    <w:rsid w:val="00EB7FB7"/>
    <w:rsid w:val="00EC11C7"/>
    <w:rsid w:val="00EC15BA"/>
    <w:rsid w:val="00EC2430"/>
    <w:rsid w:val="00EC36D8"/>
    <w:rsid w:val="00EC49A5"/>
    <w:rsid w:val="00EC520E"/>
    <w:rsid w:val="00EC6328"/>
    <w:rsid w:val="00EC7137"/>
    <w:rsid w:val="00ED041E"/>
    <w:rsid w:val="00ED0766"/>
    <w:rsid w:val="00ED1099"/>
    <w:rsid w:val="00ED3111"/>
    <w:rsid w:val="00ED455C"/>
    <w:rsid w:val="00ED50BE"/>
    <w:rsid w:val="00ED5F14"/>
    <w:rsid w:val="00ED60E3"/>
    <w:rsid w:val="00ED72A4"/>
    <w:rsid w:val="00EE0759"/>
    <w:rsid w:val="00EE338B"/>
    <w:rsid w:val="00EE543C"/>
    <w:rsid w:val="00EE70D1"/>
    <w:rsid w:val="00EF4D8E"/>
    <w:rsid w:val="00EF568C"/>
    <w:rsid w:val="00EF609E"/>
    <w:rsid w:val="00F01AB5"/>
    <w:rsid w:val="00F041C9"/>
    <w:rsid w:val="00F0714E"/>
    <w:rsid w:val="00F076BB"/>
    <w:rsid w:val="00F0F24F"/>
    <w:rsid w:val="00F11464"/>
    <w:rsid w:val="00F11D56"/>
    <w:rsid w:val="00F120CF"/>
    <w:rsid w:val="00F123FE"/>
    <w:rsid w:val="00F128A6"/>
    <w:rsid w:val="00F13682"/>
    <w:rsid w:val="00F13D0B"/>
    <w:rsid w:val="00F1403C"/>
    <w:rsid w:val="00F17928"/>
    <w:rsid w:val="00F2374A"/>
    <w:rsid w:val="00F24AE5"/>
    <w:rsid w:val="00F26079"/>
    <w:rsid w:val="00F27353"/>
    <w:rsid w:val="00F30708"/>
    <w:rsid w:val="00F31BDE"/>
    <w:rsid w:val="00F3428A"/>
    <w:rsid w:val="00F36166"/>
    <w:rsid w:val="00F3644E"/>
    <w:rsid w:val="00F411A1"/>
    <w:rsid w:val="00F414AD"/>
    <w:rsid w:val="00F454F2"/>
    <w:rsid w:val="00F45A15"/>
    <w:rsid w:val="00F45F16"/>
    <w:rsid w:val="00F469B8"/>
    <w:rsid w:val="00F47906"/>
    <w:rsid w:val="00F51F20"/>
    <w:rsid w:val="00F55187"/>
    <w:rsid w:val="00F57BE4"/>
    <w:rsid w:val="00F62D97"/>
    <w:rsid w:val="00F6689B"/>
    <w:rsid w:val="00F70E4B"/>
    <w:rsid w:val="00F726C4"/>
    <w:rsid w:val="00F72E6B"/>
    <w:rsid w:val="00F7574F"/>
    <w:rsid w:val="00F75B58"/>
    <w:rsid w:val="00F75CF6"/>
    <w:rsid w:val="00F822EE"/>
    <w:rsid w:val="00F82B8B"/>
    <w:rsid w:val="00F82DC8"/>
    <w:rsid w:val="00F85E8E"/>
    <w:rsid w:val="00F87126"/>
    <w:rsid w:val="00F879E0"/>
    <w:rsid w:val="00F92946"/>
    <w:rsid w:val="00F92F35"/>
    <w:rsid w:val="00FA02FC"/>
    <w:rsid w:val="00FA0452"/>
    <w:rsid w:val="00FA1909"/>
    <w:rsid w:val="00FA213C"/>
    <w:rsid w:val="00FA2444"/>
    <w:rsid w:val="00FA285B"/>
    <w:rsid w:val="00FA2CFE"/>
    <w:rsid w:val="00FA3A15"/>
    <w:rsid w:val="00FA4A8B"/>
    <w:rsid w:val="00FA6A40"/>
    <w:rsid w:val="00FA6C1B"/>
    <w:rsid w:val="00FA74BE"/>
    <w:rsid w:val="00FB27F2"/>
    <w:rsid w:val="00FB6746"/>
    <w:rsid w:val="00FB691F"/>
    <w:rsid w:val="00FB6C14"/>
    <w:rsid w:val="00FB777D"/>
    <w:rsid w:val="00FB7D33"/>
    <w:rsid w:val="00FC12A0"/>
    <w:rsid w:val="00FC3676"/>
    <w:rsid w:val="00FC4A11"/>
    <w:rsid w:val="00FD31E1"/>
    <w:rsid w:val="00FD4F9A"/>
    <w:rsid w:val="00FE65CB"/>
    <w:rsid w:val="00FF18FC"/>
    <w:rsid w:val="00FF1FBA"/>
    <w:rsid w:val="00FF3302"/>
    <w:rsid w:val="00FF7CD4"/>
    <w:rsid w:val="014855BB"/>
    <w:rsid w:val="016234A4"/>
    <w:rsid w:val="018771AE"/>
    <w:rsid w:val="01AFDC0B"/>
    <w:rsid w:val="01E1696E"/>
    <w:rsid w:val="01F9F55D"/>
    <w:rsid w:val="02898716"/>
    <w:rsid w:val="02BF1684"/>
    <w:rsid w:val="02E799F2"/>
    <w:rsid w:val="03810DEE"/>
    <w:rsid w:val="03A3431A"/>
    <w:rsid w:val="03BDBAA3"/>
    <w:rsid w:val="03EA8D85"/>
    <w:rsid w:val="041B70A7"/>
    <w:rsid w:val="0446537F"/>
    <w:rsid w:val="04FDC863"/>
    <w:rsid w:val="05168086"/>
    <w:rsid w:val="052204D5"/>
    <w:rsid w:val="0539972E"/>
    <w:rsid w:val="056141A9"/>
    <w:rsid w:val="05753B01"/>
    <w:rsid w:val="058C0FA5"/>
    <w:rsid w:val="059084D8"/>
    <w:rsid w:val="05B7DD28"/>
    <w:rsid w:val="05EC78B9"/>
    <w:rsid w:val="061FC5AD"/>
    <w:rsid w:val="06212FF5"/>
    <w:rsid w:val="06619171"/>
    <w:rsid w:val="067648F6"/>
    <w:rsid w:val="06E0A23B"/>
    <w:rsid w:val="06EAF599"/>
    <w:rsid w:val="071557EB"/>
    <w:rsid w:val="077477EA"/>
    <w:rsid w:val="07C74A7E"/>
    <w:rsid w:val="07F4F887"/>
    <w:rsid w:val="082C97E2"/>
    <w:rsid w:val="0832A890"/>
    <w:rsid w:val="08DCC784"/>
    <w:rsid w:val="08EA4A8D"/>
    <w:rsid w:val="08FA5B54"/>
    <w:rsid w:val="0948AA8F"/>
    <w:rsid w:val="0969F9FD"/>
    <w:rsid w:val="097DB8F4"/>
    <w:rsid w:val="09D72771"/>
    <w:rsid w:val="0A1749F6"/>
    <w:rsid w:val="0A1F9B6C"/>
    <w:rsid w:val="0A5303EF"/>
    <w:rsid w:val="0AA61F2C"/>
    <w:rsid w:val="0C1EE1D2"/>
    <w:rsid w:val="0C9D6EFE"/>
    <w:rsid w:val="0C9FF17B"/>
    <w:rsid w:val="0CDBFD62"/>
    <w:rsid w:val="0D877C69"/>
    <w:rsid w:val="0DE5175F"/>
    <w:rsid w:val="0DFD20FF"/>
    <w:rsid w:val="0E578304"/>
    <w:rsid w:val="0EB9D618"/>
    <w:rsid w:val="0F148AF8"/>
    <w:rsid w:val="0F46D337"/>
    <w:rsid w:val="0FB13BEA"/>
    <w:rsid w:val="0FD2012E"/>
    <w:rsid w:val="0FD9B534"/>
    <w:rsid w:val="0FE6EF67"/>
    <w:rsid w:val="10551005"/>
    <w:rsid w:val="105FA97F"/>
    <w:rsid w:val="109C800B"/>
    <w:rsid w:val="1127FB26"/>
    <w:rsid w:val="1180EC21"/>
    <w:rsid w:val="1185B298"/>
    <w:rsid w:val="129C9E3D"/>
    <w:rsid w:val="12FE622A"/>
    <w:rsid w:val="132B4142"/>
    <w:rsid w:val="1353C6C3"/>
    <w:rsid w:val="135D0220"/>
    <w:rsid w:val="137179C2"/>
    <w:rsid w:val="13BDAC68"/>
    <w:rsid w:val="13BDBBA2"/>
    <w:rsid w:val="142B3ACA"/>
    <w:rsid w:val="14324F11"/>
    <w:rsid w:val="144660BC"/>
    <w:rsid w:val="1490BCA2"/>
    <w:rsid w:val="15036091"/>
    <w:rsid w:val="150C1A46"/>
    <w:rsid w:val="152D1EA2"/>
    <w:rsid w:val="156EF752"/>
    <w:rsid w:val="15C499DA"/>
    <w:rsid w:val="169CD52D"/>
    <w:rsid w:val="175BCCE2"/>
    <w:rsid w:val="176F9C47"/>
    <w:rsid w:val="177B055F"/>
    <w:rsid w:val="17AB8848"/>
    <w:rsid w:val="18861F04"/>
    <w:rsid w:val="189CA085"/>
    <w:rsid w:val="189DBE1F"/>
    <w:rsid w:val="18E1D6F8"/>
    <w:rsid w:val="18F6C1E7"/>
    <w:rsid w:val="19BC42A1"/>
    <w:rsid w:val="1A1A41A6"/>
    <w:rsid w:val="1A343EE7"/>
    <w:rsid w:val="1A3BDCB0"/>
    <w:rsid w:val="1B0244FC"/>
    <w:rsid w:val="1B8043C5"/>
    <w:rsid w:val="1BAE7D7E"/>
    <w:rsid w:val="1BBB4125"/>
    <w:rsid w:val="1C05A07A"/>
    <w:rsid w:val="1C175C34"/>
    <w:rsid w:val="1C545DCD"/>
    <w:rsid w:val="1C68D1C4"/>
    <w:rsid w:val="1C6C2BC0"/>
    <w:rsid w:val="1C7C3986"/>
    <w:rsid w:val="1C7F5F34"/>
    <w:rsid w:val="1CB6B7F1"/>
    <w:rsid w:val="1CC1F11E"/>
    <w:rsid w:val="1CF1269E"/>
    <w:rsid w:val="1CF3FB32"/>
    <w:rsid w:val="1D1E4851"/>
    <w:rsid w:val="1D606C16"/>
    <w:rsid w:val="1E633CE0"/>
    <w:rsid w:val="1E964BDB"/>
    <w:rsid w:val="1EC68911"/>
    <w:rsid w:val="1ECC5B8F"/>
    <w:rsid w:val="1F4627CB"/>
    <w:rsid w:val="1F63C6ED"/>
    <w:rsid w:val="1F805F72"/>
    <w:rsid w:val="1FC553FE"/>
    <w:rsid w:val="2034D269"/>
    <w:rsid w:val="20737225"/>
    <w:rsid w:val="20B21C35"/>
    <w:rsid w:val="20EA5725"/>
    <w:rsid w:val="20EED08B"/>
    <w:rsid w:val="20F10411"/>
    <w:rsid w:val="21199478"/>
    <w:rsid w:val="2124A723"/>
    <w:rsid w:val="214D260D"/>
    <w:rsid w:val="21882344"/>
    <w:rsid w:val="21AB4AD8"/>
    <w:rsid w:val="22207BDD"/>
    <w:rsid w:val="226F95F9"/>
    <w:rsid w:val="22862214"/>
    <w:rsid w:val="228E0EFB"/>
    <w:rsid w:val="2326A41E"/>
    <w:rsid w:val="2348C8F2"/>
    <w:rsid w:val="2363C46A"/>
    <w:rsid w:val="23949EAB"/>
    <w:rsid w:val="23A0B9CB"/>
    <w:rsid w:val="23E1908C"/>
    <w:rsid w:val="240880F5"/>
    <w:rsid w:val="243F1A04"/>
    <w:rsid w:val="24575EEC"/>
    <w:rsid w:val="24A81B70"/>
    <w:rsid w:val="24FD425D"/>
    <w:rsid w:val="255C47E5"/>
    <w:rsid w:val="25676B0E"/>
    <w:rsid w:val="257200AD"/>
    <w:rsid w:val="2633A5A9"/>
    <w:rsid w:val="2673CBBF"/>
    <w:rsid w:val="2701EFD9"/>
    <w:rsid w:val="2788A9D3"/>
    <w:rsid w:val="278AFA7F"/>
    <w:rsid w:val="28A19AA8"/>
    <w:rsid w:val="28ADD952"/>
    <w:rsid w:val="28D959E5"/>
    <w:rsid w:val="293207D8"/>
    <w:rsid w:val="296FA6DC"/>
    <w:rsid w:val="29E51C4B"/>
    <w:rsid w:val="2A238398"/>
    <w:rsid w:val="2A41D89E"/>
    <w:rsid w:val="2A9C31E3"/>
    <w:rsid w:val="2B4EA0C7"/>
    <w:rsid w:val="2BF50770"/>
    <w:rsid w:val="2BF8AC27"/>
    <w:rsid w:val="2C06E6F1"/>
    <w:rsid w:val="2C3E729F"/>
    <w:rsid w:val="2C85CB2F"/>
    <w:rsid w:val="2CCA0367"/>
    <w:rsid w:val="2D0411F9"/>
    <w:rsid w:val="2DDC4336"/>
    <w:rsid w:val="2E21638B"/>
    <w:rsid w:val="2E7389C2"/>
    <w:rsid w:val="2F0B934A"/>
    <w:rsid w:val="2F17554C"/>
    <w:rsid w:val="2FBC6635"/>
    <w:rsid w:val="3048CA45"/>
    <w:rsid w:val="308C113A"/>
    <w:rsid w:val="30DD8164"/>
    <w:rsid w:val="30F62590"/>
    <w:rsid w:val="31190EBF"/>
    <w:rsid w:val="3140991E"/>
    <w:rsid w:val="3159577D"/>
    <w:rsid w:val="316010AD"/>
    <w:rsid w:val="3173F8C9"/>
    <w:rsid w:val="318CD072"/>
    <w:rsid w:val="31A77D43"/>
    <w:rsid w:val="320E4731"/>
    <w:rsid w:val="320FF59C"/>
    <w:rsid w:val="32794147"/>
    <w:rsid w:val="32957768"/>
    <w:rsid w:val="32ADD36A"/>
    <w:rsid w:val="32FDEE05"/>
    <w:rsid w:val="33050945"/>
    <w:rsid w:val="3311E449"/>
    <w:rsid w:val="3322136A"/>
    <w:rsid w:val="3322CEAD"/>
    <w:rsid w:val="334C89CC"/>
    <w:rsid w:val="33F88928"/>
    <w:rsid w:val="34389943"/>
    <w:rsid w:val="3445C3DC"/>
    <w:rsid w:val="34DCD541"/>
    <w:rsid w:val="354C7266"/>
    <w:rsid w:val="355D6480"/>
    <w:rsid w:val="3680A3C9"/>
    <w:rsid w:val="3680D12E"/>
    <w:rsid w:val="36A2206F"/>
    <w:rsid w:val="36E2EB75"/>
    <w:rsid w:val="37307832"/>
    <w:rsid w:val="3764092F"/>
    <w:rsid w:val="3786E384"/>
    <w:rsid w:val="380B5D83"/>
    <w:rsid w:val="382ED4F3"/>
    <w:rsid w:val="3833173C"/>
    <w:rsid w:val="38CD0A86"/>
    <w:rsid w:val="38DA4531"/>
    <w:rsid w:val="39C07E22"/>
    <w:rsid w:val="39C57213"/>
    <w:rsid w:val="39E4CA2F"/>
    <w:rsid w:val="3A06857B"/>
    <w:rsid w:val="3A0BF5C2"/>
    <w:rsid w:val="3A647E0B"/>
    <w:rsid w:val="3AAB48BB"/>
    <w:rsid w:val="3B005A82"/>
    <w:rsid w:val="3B59DB13"/>
    <w:rsid w:val="3B70C05B"/>
    <w:rsid w:val="3B82B98A"/>
    <w:rsid w:val="3BA0D261"/>
    <w:rsid w:val="3BAD199C"/>
    <w:rsid w:val="3BBFE18F"/>
    <w:rsid w:val="3C1E4B16"/>
    <w:rsid w:val="3C6262F0"/>
    <w:rsid w:val="3CAB7AD1"/>
    <w:rsid w:val="3CBF08FA"/>
    <w:rsid w:val="3CBFF08A"/>
    <w:rsid w:val="3CDF8615"/>
    <w:rsid w:val="3DD127FA"/>
    <w:rsid w:val="3E1411E3"/>
    <w:rsid w:val="3E2E314B"/>
    <w:rsid w:val="3E35D670"/>
    <w:rsid w:val="3E9F4AB8"/>
    <w:rsid w:val="3EA239BC"/>
    <w:rsid w:val="3F35C00D"/>
    <w:rsid w:val="3F6B0540"/>
    <w:rsid w:val="4006315C"/>
    <w:rsid w:val="40380603"/>
    <w:rsid w:val="405F0D13"/>
    <w:rsid w:val="408CBBB6"/>
    <w:rsid w:val="40A2FB29"/>
    <w:rsid w:val="40AE5AC1"/>
    <w:rsid w:val="40BCE105"/>
    <w:rsid w:val="40CEA642"/>
    <w:rsid w:val="40E3D144"/>
    <w:rsid w:val="40F582FA"/>
    <w:rsid w:val="416A8A11"/>
    <w:rsid w:val="4240D402"/>
    <w:rsid w:val="4278785A"/>
    <w:rsid w:val="429F86EA"/>
    <w:rsid w:val="42BA8BFF"/>
    <w:rsid w:val="430A3DBA"/>
    <w:rsid w:val="433F4029"/>
    <w:rsid w:val="4357ADA1"/>
    <w:rsid w:val="43911E2F"/>
    <w:rsid w:val="43C21C39"/>
    <w:rsid w:val="43C26208"/>
    <w:rsid w:val="43D415F3"/>
    <w:rsid w:val="4471D78D"/>
    <w:rsid w:val="4488DA34"/>
    <w:rsid w:val="4491F468"/>
    <w:rsid w:val="44D90ED4"/>
    <w:rsid w:val="44F70AA9"/>
    <w:rsid w:val="4554F186"/>
    <w:rsid w:val="455E1E69"/>
    <w:rsid w:val="464F12C8"/>
    <w:rsid w:val="46989B78"/>
    <w:rsid w:val="476FB9C7"/>
    <w:rsid w:val="480DED95"/>
    <w:rsid w:val="48500E06"/>
    <w:rsid w:val="48D87B23"/>
    <w:rsid w:val="48F43457"/>
    <w:rsid w:val="4901EF00"/>
    <w:rsid w:val="4929CD83"/>
    <w:rsid w:val="4960F81C"/>
    <w:rsid w:val="4983C58C"/>
    <w:rsid w:val="49ADF49D"/>
    <w:rsid w:val="4A75913A"/>
    <w:rsid w:val="4B092D4F"/>
    <w:rsid w:val="4B25B64D"/>
    <w:rsid w:val="4B662418"/>
    <w:rsid w:val="4BC655E0"/>
    <w:rsid w:val="4BC6A120"/>
    <w:rsid w:val="4BFF4F65"/>
    <w:rsid w:val="4C57C18A"/>
    <w:rsid w:val="4C86D072"/>
    <w:rsid w:val="4D943CF6"/>
    <w:rsid w:val="4D9DE718"/>
    <w:rsid w:val="4E4656BA"/>
    <w:rsid w:val="4E861B63"/>
    <w:rsid w:val="4EAACC66"/>
    <w:rsid w:val="4ED86D5C"/>
    <w:rsid w:val="4F34252E"/>
    <w:rsid w:val="4F6D27A9"/>
    <w:rsid w:val="4F6E26CB"/>
    <w:rsid w:val="4FAE0644"/>
    <w:rsid w:val="4FB135EA"/>
    <w:rsid w:val="4FDCC3F1"/>
    <w:rsid w:val="4FE3BC1F"/>
    <w:rsid w:val="5077D42A"/>
    <w:rsid w:val="50B6EC79"/>
    <w:rsid w:val="50B7009E"/>
    <w:rsid w:val="50B9DD19"/>
    <w:rsid w:val="50D43847"/>
    <w:rsid w:val="5188B8B1"/>
    <w:rsid w:val="519184C6"/>
    <w:rsid w:val="51A85093"/>
    <w:rsid w:val="52168A69"/>
    <w:rsid w:val="52A79246"/>
    <w:rsid w:val="5323C801"/>
    <w:rsid w:val="5363D1AB"/>
    <w:rsid w:val="5392BE92"/>
    <w:rsid w:val="53EB88E9"/>
    <w:rsid w:val="540FEC3B"/>
    <w:rsid w:val="5466508F"/>
    <w:rsid w:val="5468C89E"/>
    <w:rsid w:val="548BCD47"/>
    <w:rsid w:val="5493EBC6"/>
    <w:rsid w:val="54951097"/>
    <w:rsid w:val="54E61DFA"/>
    <w:rsid w:val="54E65CEB"/>
    <w:rsid w:val="5520D774"/>
    <w:rsid w:val="552224C9"/>
    <w:rsid w:val="557E9918"/>
    <w:rsid w:val="55A7FC93"/>
    <w:rsid w:val="55D61DB5"/>
    <w:rsid w:val="55F52017"/>
    <w:rsid w:val="55FE3693"/>
    <w:rsid w:val="5609EA5A"/>
    <w:rsid w:val="56369126"/>
    <w:rsid w:val="565F089D"/>
    <w:rsid w:val="575929B5"/>
    <w:rsid w:val="578460FB"/>
    <w:rsid w:val="57AA9D54"/>
    <w:rsid w:val="584038B6"/>
    <w:rsid w:val="5851697F"/>
    <w:rsid w:val="58920077"/>
    <w:rsid w:val="58BF549C"/>
    <w:rsid w:val="58DE7282"/>
    <w:rsid w:val="58FBD49A"/>
    <w:rsid w:val="59AB52EB"/>
    <w:rsid w:val="59CAFF07"/>
    <w:rsid w:val="5A083929"/>
    <w:rsid w:val="5A36C520"/>
    <w:rsid w:val="5A5FC04D"/>
    <w:rsid w:val="5AAA264D"/>
    <w:rsid w:val="5ABD922B"/>
    <w:rsid w:val="5AD2379A"/>
    <w:rsid w:val="5B333D4B"/>
    <w:rsid w:val="5B5C8C7C"/>
    <w:rsid w:val="5B5CDC6E"/>
    <w:rsid w:val="5B978694"/>
    <w:rsid w:val="5BC612F1"/>
    <w:rsid w:val="5BD79BA7"/>
    <w:rsid w:val="5BDF82B0"/>
    <w:rsid w:val="5BE8DA74"/>
    <w:rsid w:val="5BFADFEF"/>
    <w:rsid w:val="5C17BE6B"/>
    <w:rsid w:val="5C188F22"/>
    <w:rsid w:val="5C3070F0"/>
    <w:rsid w:val="5C7226F4"/>
    <w:rsid w:val="5CBEC601"/>
    <w:rsid w:val="5CE86DAF"/>
    <w:rsid w:val="5D2B585C"/>
    <w:rsid w:val="5D38BFA0"/>
    <w:rsid w:val="5DBC4E90"/>
    <w:rsid w:val="5DBFF969"/>
    <w:rsid w:val="5E0665EB"/>
    <w:rsid w:val="5E2F1B62"/>
    <w:rsid w:val="5E761663"/>
    <w:rsid w:val="5EBB4F1B"/>
    <w:rsid w:val="5EE5F4B7"/>
    <w:rsid w:val="5F01C6CB"/>
    <w:rsid w:val="5F35DA55"/>
    <w:rsid w:val="5F80E67B"/>
    <w:rsid w:val="5FA7745B"/>
    <w:rsid w:val="5FF1B035"/>
    <w:rsid w:val="5FF417DB"/>
    <w:rsid w:val="5FFC1B20"/>
    <w:rsid w:val="6003497B"/>
    <w:rsid w:val="6021C8D6"/>
    <w:rsid w:val="6030A003"/>
    <w:rsid w:val="606735CC"/>
    <w:rsid w:val="60933BA4"/>
    <w:rsid w:val="609A6EA2"/>
    <w:rsid w:val="60C3A857"/>
    <w:rsid w:val="60FB5FEF"/>
    <w:rsid w:val="61246068"/>
    <w:rsid w:val="613CFFE3"/>
    <w:rsid w:val="61753676"/>
    <w:rsid w:val="61A392C3"/>
    <w:rsid w:val="61A8ACA8"/>
    <w:rsid w:val="61C6CE1B"/>
    <w:rsid w:val="62043806"/>
    <w:rsid w:val="621418D5"/>
    <w:rsid w:val="6245BB8D"/>
    <w:rsid w:val="624CF416"/>
    <w:rsid w:val="628CF765"/>
    <w:rsid w:val="634072C9"/>
    <w:rsid w:val="6340F8CF"/>
    <w:rsid w:val="634ECFD3"/>
    <w:rsid w:val="6350FE9A"/>
    <w:rsid w:val="63994686"/>
    <w:rsid w:val="63BE714F"/>
    <w:rsid w:val="63CC526A"/>
    <w:rsid w:val="63EB8771"/>
    <w:rsid w:val="641224E1"/>
    <w:rsid w:val="6417D4DB"/>
    <w:rsid w:val="6427763B"/>
    <w:rsid w:val="646A7B8E"/>
    <w:rsid w:val="6481C168"/>
    <w:rsid w:val="64F5089F"/>
    <w:rsid w:val="65238889"/>
    <w:rsid w:val="655306BA"/>
    <w:rsid w:val="657D3B8F"/>
    <w:rsid w:val="6591648E"/>
    <w:rsid w:val="65F8ED88"/>
    <w:rsid w:val="66004381"/>
    <w:rsid w:val="66066AB7"/>
    <w:rsid w:val="66A376B8"/>
    <w:rsid w:val="66C5808D"/>
    <w:rsid w:val="67849C1A"/>
    <w:rsid w:val="679364DA"/>
    <w:rsid w:val="67CD2489"/>
    <w:rsid w:val="680DBD77"/>
    <w:rsid w:val="683F7536"/>
    <w:rsid w:val="686BC92C"/>
    <w:rsid w:val="6895A966"/>
    <w:rsid w:val="68B6600E"/>
    <w:rsid w:val="68C72AAB"/>
    <w:rsid w:val="699FC168"/>
    <w:rsid w:val="69A7C686"/>
    <w:rsid w:val="69CE3257"/>
    <w:rsid w:val="69E2F00B"/>
    <w:rsid w:val="6A0D16A2"/>
    <w:rsid w:val="6AC4A4F4"/>
    <w:rsid w:val="6AE09BEC"/>
    <w:rsid w:val="6BB7E2FE"/>
    <w:rsid w:val="6C4218DC"/>
    <w:rsid w:val="6C74D869"/>
    <w:rsid w:val="6C88B4D2"/>
    <w:rsid w:val="6CB21589"/>
    <w:rsid w:val="6CB95886"/>
    <w:rsid w:val="6D1AEE06"/>
    <w:rsid w:val="6D29ADD8"/>
    <w:rsid w:val="6D2C5470"/>
    <w:rsid w:val="6D4C5DBB"/>
    <w:rsid w:val="6D687AA7"/>
    <w:rsid w:val="6E27EE86"/>
    <w:rsid w:val="6EA0CF03"/>
    <w:rsid w:val="6F67F91B"/>
    <w:rsid w:val="7013EEE9"/>
    <w:rsid w:val="70533C28"/>
    <w:rsid w:val="71217DC2"/>
    <w:rsid w:val="713B4F15"/>
    <w:rsid w:val="716ECE84"/>
    <w:rsid w:val="717112DF"/>
    <w:rsid w:val="73073353"/>
    <w:rsid w:val="732E7DE1"/>
    <w:rsid w:val="73444C10"/>
    <w:rsid w:val="734E23BC"/>
    <w:rsid w:val="737BEA31"/>
    <w:rsid w:val="73C40C99"/>
    <w:rsid w:val="74B461AF"/>
    <w:rsid w:val="74BF3A80"/>
    <w:rsid w:val="75302279"/>
    <w:rsid w:val="7545AEB2"/>
    <w:rsid w:val="757AC41C"/>
    <w:rsid w:val="75B4624C"/>
    <w:rsid w:val="7664FC53"/>
    <w:rsid w:val="7691F54E"/>
    <w:rsid w:val="77172477"/>
    <w:rsid w:val="773199EE"/>
    <w:rsid w:val="777EB8EB"/>
    <w:rsid w:val="77A5CBBF"/>
    <w:rsid w:val="77C354BB"/>
    <w:rsid w:val="781ED2DE"/>
    <w:rsid w:val="784D13B9"/>
    <w:rsid w:val="7856CFAE"/>
    <w:rsid w:val="78711B04"/>
    <w:rsid w:val="78A3758D"/>
    <w:rsid w:val="78E11822"/>
    <w:rsid w:val="7916B71C"/>
    <w:rsid w:val="79701010"/>
    <w:rsid w:val="797788D4"/>
    <w:rsid w:val="797FABBC"/>
    <w:rsid w:val="7980A37C"/>
    <w:rsid w:val="79EFE516"/>
    <w:rsid w:val="7A703CEA"/>
    <w:rsid w:val="7AA2B8A6"/>
    <w:rsid w:val="7AEE3476"/>
    <w:rsid w:val="7B37E90B"/>
    <w:rsid w:val="7B546795"/>
    <w:rsid w:val="7B8EFC2D"/>
    <w:rsid w:val="7C31ED2B"/>
    <w:rsid w:val="7C84FE4B"/>
    <w:rsid w:val="7C866445"/>
    <w:rsid w:val="7D105873"/>
    <w:rsid w:val="7D2FCF13"/>
    <w:rsid w:val="7D795C4F"/>
    <w:rsid w:val="7D9655D5"/>
    <w:rsid w:val="7D9C347D"/>
    <w:rsid w:val="7DBD25D4"/>
    <w:rsid w:val="7DF10100"/>
    <w:rsid w:val="7DF92B11"/>
    <w:rsid w:val="7DFF69B5"/>
    <w:rsid w:val="7E252812"/>
    <w:rsid w:val="7E7A9BA0"/>
    <w:rsid w:val="7E87EFA2"/>
    <w:rsid w:val="7EB8BD95"/>
    <w:rsid w:val="7ECE6DC3"/>
    <w:rsid w:val="7EE305E2"/>
    <w:rsid w:val="7F066B58"/>
    <w:rsid w:val="7F1B1E50"/>
    <w:rsid w:val="7F7CFE2B"/>
    <w:rsid w:val="7FAE290C"/>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30209D"/>
  <w14:defaultImageDpi w14:val="300"/>
  <w15:chartTrackingRefBased/>
  <w15:docId w15:val="{D08C4C78-1C7A-4E4D-AF6C-173670436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en-SG"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60C"/>
    <w:pPr>
      <w:tabs>
        <w:tab w:val="center" w:pos="4320"/>
        <w:tab w:val="right" w:pos="8640"/>
      </w:tabs>
    </w:pPr>
  </w:style>
  <w:style w:type="character" w:customStyle="1" w:styleId="HeaderChar">
    <w:name w:val="Header Char"/>
    <w:link w:val="Header"/>
    <w:uiPriority w:val="99"/>
    <w:rsid w:val="00D6260C"/>
    <w:rPr>
      <w:sz w:val="24"/>
      <w:szCs w:val="24"/>
      <w:lang w:val="en-US"/>
    </w:rPr>
  </w:style>
  <w:style w:type="paragraph" w:styleId="Footer">
    <w:name w:val="footer"/>
    <w:basedOn w:val="Normal"/>
    <w:link w:val="FooterChar"/>
    <w:uiPriority w:val="99"/>
    <w:unhideWhenUsed/>
    <w:rsid w:val="00D6260C"/>
    <w:pPr>
      <w:tabs>
        <w:tab w:val="center" w:pos="4320"/>
        <w:tab w:val="right" w:pos="8640"/>
      </w:tabs>
    </w:pPr>
  </w:style>
  <w:style w:type="character" w:customStyle="1" w:styleId="FooterChar">
    <w:name w:val="Footer Char"/>
    <w:link w:val="Footer"/>
    <w:uiPriority w:val="99"/>
    <w:rsid w:val="00D6260C"/>
    <w:rPr>
      <w:sz w:val="24"/>
      <w:szCs w:val="24"/>
      <w:lang w:val="en-US"/>
    </w:rPr>
  </w:style>
  <w:style w:type="character" w:styleId="PageNumber">
    <w:name w:val="page number"/>
    <w:uiPriority w:val="99"/>
    <w:semiHidden/>
    <w:unhideWhenUsed/>
    <w:rsid w:val="007752D9"/>
  </w:style>
  <w:style w:type="character" w:styleId="CommentReference">
    <w:name w:val="annotation reference"/>
    <w:uiPriority w:val="99"/>
    <w:semiHidden/>
    <w:unhideWhenUsed/>
    <w:rsid w:val="00D12C08"/>
    <w:rPr>
      <w:sz w:val="16"/>
      <w:szCs w:val="16"/>
    </w:rPr>
  </w:style>
  <w:style w:type="paragraph" w:styleId="CommentText">
    <w:name w:val="annotation text"/>
    <w:basedOn w:val="Normal"/>
    <w:link w:val="CommentTextChar"/>
    <w:uiPriority w:val="99"/>
    <w:semiHidden/>
    <w:unhideWhenUsed/>
    <w:rsid w:val="00D12C08"/>
    <w:rPr>
      <w:sz w:val="20"/>
      <w:szCs w:val="20"/>
    </w:rPr>
  </w:style>
  <w:style w:type="character" w:customStyle="1" w:styleId="CommentTextChar">
    <w:name w:val="Comment Text Char"/>
    <w:link w:val="CommentText"/>
    <w:uiPriority w:val="99"/>
    <w:semiHidden/>
    <w:rsid w:val="00D12C08"/>
    <w:rPr>
      <w:lang w:val="en-US" w:eastAsia="en-US"/>
    </w:rPr>
  </w:style>
  <w:style w:type="paragraph" w:styleId="CommentSubject">
    <w:name w:val="annotation subject"/>
    <w:basedOn w:val="CommentText"/>
    <w:next w:val="CommentText"/>
    <w:link w:val="CommentSubjectChar"/>
    <w:uiPriority w:val="99"/>
    <w:semiHidden/>
    <w:unhideWhenUsed/>
    <w:rsid w:val="00D12C08"/>
    <w:rPr>
      <w:b/>
      <w:bCs/>
    </w:rPr>
  </w:style>
  <w:style w:type="character" w:customStyle="1" w:styleId="CommentSubjectChar">
    <w:name w:val="Comment Subject Char"/>
    <w:link w:val="CommentSubject"/>
    <w:uiPriority w:val="99"/>
    <w:semiHidden/>
    <w:rsid w:val="00D12C08"/>
    <w:rPr>
      <w:b/>
      <w:bCs/>
      <w:lang w:val="en-US" w:eastAsia="en-US"/>
    </w:rPr>
  </w:style>
  <w:style w:type="paragraph" w:styleId="BalloonText">
    <w:name w:val="Balloon Text"/>
    <w:basedOn w:val="Normal"/>
    <w:link w:val="BalloonTextChar"/>
    <w:uiPriority w:val="99"/>
    <w:semiHidden/>
    <w:unhideWhenUsed/>
    <w:rsid w:val="00D12C08"/>
    <w:rPr>
      <w:rFonts w:ascii="Times New Roman" w:hAnsi="Times New Roman"/>
      <w:sz w:val="18"/>
      <w:szCs w:val="18"/>
    </w:rPr>
  </w:style>
  <w:style w:type="character" w:customStyle="1" w:styleId="BalloonTextChar">
    <w:name w:val="Balloon Text Char"/>
    <w:link w:val="BalloonText"/>
    <w:uiPriority w:val="99"/>
    <w:semiHidden/>
    <w:rsid w:val="00D12C08"/>
    <w:rPr>
      <w:rFonts w:ascii="Times New Roman" w:hAnsi="Times New Roman"/>
      <w:sz w:val="18"/>
      <w:szCs w:val="18"/>
      <w:lang w:val="en-US" w:eastAsia="en-US"/>
    </w:rPr>
  </w:style>
  <w:style w:type="paragraph" w:styleId="ListParagraph">
    <w:name w:val="List Paragraph"/>
    <w:basedOn w:val="Normal"/>
    <w:uiPriority w:val="34"/>
    <w:qFormat/>
    <w:rsid w:val="000618D2"/>
    <w:pPr>
      <w:spacing w:after="160" w:line="259" w:lineRule="auto"/>
      <w:ind w:left="720"/>
      <w:contextualSpacing/>
    </w:pPr>
    <w:rPr>
      <w:rFonts w:ascii="Calibri" w:eastAsia="DengXian" w:hAnsi="Calibri"/>
      <w:sz w:val="22"/>
      <w:szCs w:val="22"/>
      <w:lang w:val="en-SG" w:eastAsia="zh-CN"/>
    </w:rPr>
  </w:style>
  <w:style w:type="character" w:styleId="Hyperlink">
    <w:name w:val="Hyperlink"/>
    <w:basedOn w:val="DefaultParagraphFont"/>
    <w:uiPriority w:val="99"/>
    <w:unhideWhenUsed/>
    <w:rsid w:val="003446DA"/>
    <w:rPr>
      <w:color w:val="0563C1" w:themeColor="hyperlink"/>
      <w:u w:val="single"/>
    </w:rPr>
  </w:style>
  <w:style w:type="character" w:customStyle="1" w:styleId="UnresolvedMention1">
    <w:name w:val="Unresolved Mention1"/>
    <w:basedOn w:val="DefaultParagraphFont"/>
    <w:uiPriority w:val="99"/>
    <w:unhideWhenUsed/>
    <w:rsid w:val="0039462E"/>
    <w:rPr>
      <w:color w:val="605E5C"/>
      <w:shd w:val="clear" w:color="auto" w:fill="E1DFDD"/>
    </w:rPr>
  </w:style>
  <w:style w:type="character" w:customStyle="1" w:styleId="Mention1">
    <w:name w:val="Mention1"/>
    <w:basedOn w:val="DefaultParagraphFont"/>
    <w:uiPriority w:val="99"/>
    <w:unhideWhenUsed/>
    <w:rsid w:val="0039462E"/>
    <w:rPr>
      <w:color w:val="2B579A"/>
      <w:shd w:val="clear" w:color="auto" w:fill="E1DFDD"/>
    </w:rPr>
  </w:style>
  <w:style w:type="paragraph" w:styleId="Revision">
    <w:name w:val="Revision"/>
    <w:hidden/>
    <w:uiPriority w:val="71"/>
    <w:semiHidden/>
    <w:rsid w:val="00836FC7"/>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694369">
      <w:bodyDiv w:val="1"/>
      <w:marLeft w:val="0"/>
      <w:marRight w:val="0"/>
      <w:marTop w:val="0"/>
      <w:marBottom w:val="0"/>
      <w:divBdr>
        <w:top w:val="none" w:sz="0" w:space="0" w:color="auto"/>
        <w:left w:val="none" w:sz="0" w:space="0" w:color="auto"/>
        <w:bottom w:val="none" w:sz="0" w:space="0" w:color="auto"/>
        <w:right w:val="none" w:sz="0" w:space="0" w:color="auto"/>
      </w:divBdr>
      <w:divsChild>
        <w:div w:id="1763914078">
          <w:marLeft w:val="547"/>
          <w:marRight w:val="0"/>
          <w:marTop w:val="0"/>
          <w:marBottom w:val="0"/>
          <w:divBdr>
            <w:top w:val="none" w:sz="0" w:space="0" w:color="auto"/>
            <w:left w:val="none" w:sz="0" w:space="0" w:color="auto"/>
            <w:bottom w:val="none" w:sz="0" w:space="0" w:color="auto"/>
            <w:right w:val="none" w:sz="0" w:space="0" w:color="auto"/>
          </w:divBdr>
        </w:div>
      </w:divsChild>
    </w:div>
  </w:divs>
  <w:allowPNG/>
  <w:pixelsPerInch w:val="72"/>
</w:webSettings>
</file>

<file path=word/_rels/comments.xml.rels><?xml version="1.0" encoding="UTF-8" standalone="yes"?>
<Relationships xmlns="http://schemas.openxmlformats.org/package/2006/relationships"><Relationship Id="rId2" Type="http://schemas.openxmlformats.org/officeDocument/2006/relationships/hyperlink" Target="mailto:e0384184@u.nus.edu" TargetMode="External"/><Relationship Id="rId1" Type="http://schemas.openxmlformats.org/officeDocument/2006/relationships/hyperlink" Target="mailto:e0384184@u.nus.edu" TargetMode="External"/></Relationship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microsoft.com/office/2018/08/relationships/commentsExtensible" Target="commentsExtensible.xml"/><Relationship Id="rId39" Type="http://schemas.openxmlformats.org/officeDocument/2006/relationships/image" Target="media/image14.png"/><Relationship Id="rId21" Type="http://schemas.openxmlformats.org/officeDocument/2006/relationships/hyperlink" Target="https://gym.openai.com/" TargetMode="External"/><Relationship Id="rId34" Type="http://schemas.openxmlformats.org/officeDocument/2006/relationships/image" Target="media/image10.png"/><Relationship Id="rId42" Type="http://schemas.openxmlformats.org/officeDocument/2006/relationships/header" Target="header2.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Data" Target="diagrams/data2.xml"/><Relationship Id="rId29" Type="http://schemas.openxmlformats.org/officeDocument/2006/relationships/hyperlink" Target="https://towardsdatascience.com/tutorial-double-deep-q-learning-with-dueling-network-architectures-4c1b3fb7f75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microsoft.com/office/2011/relationships/commentsExtended" Target="commentsExtended.xml"/><Relationship Id="rId32" Type="http://schemas.openxmlformats.org/officeDocument/2006/relationships/image" Target="media/image8.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comments" Target="comments.xml"/><Relationship Id="rId28" Type="http://schemas.openxmlformats.org/officeDocument/2006/relationships/image" Target="media/image5.png"/><Relationship Id="rId36"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diagramColors" Target="diagrams/colors2.xml"/><Relationship Id="rId31" Type="http://schemas.openxmlformats.org/officeDocument/2006/relationships/image" Target="media/image7.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hyperlink" Target="https://github.com/keras-rl/keras-rl" TargetMode="External"/><Relationship Id="rId27" Type="http://schemas.openxmlformats.org/officeDocument/2006/relationships/image" Target="media/image4.png"/><Relationship Id="rId30" Type="http://schemas.openxmlformats.org/officeDocument/2006/relationships/image" Target="media/image6.png"/><Relationship Id="rId35" Type="http://schemas.openxmlformats.org/officeDocument/2006/relationships/hyperlink" Target="https://towardsdatascience.com/tutorial-double-deep-q-learning-with-dueling-network-architectures-4c1b3fb7f756"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16/09/relationships/commentsIds" Target="commentsIds.xml"/><Relationship Id="rId33" Type="http://schemas.openxmlformats.org/officeDocument/2006/relationships/image" Target="media/image9.png"/><Relationship Id="rId38" Type="http://schemas.openxmlformats.org/officeDocument/2006/relationships/image" Target="media/image13.png"/><Relationship Id="rId46" Type="http://schemas.microsoft.com/office/2011/relationships/people" Target="people.xml"/><Relationship Id="rId20" Type="http://schemas.microsoft.com/office/2007/relationships/diagramDrawing" Target="diagrams/drawing2.xml"/><Relationship Id="rId41"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BB3D68-F59C-4426-B755-FEDC626A772E}"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n-US"/>
        </a:p>
      </dgm:t>
    </dgm:pt>
    <dgm:pt modelId="{38B6090A-2560-4025-811D-2D4EB36FB63D}">
      <dgm:prSet phldrT="[Text]"/>
      <dgm:spPr/>
      <dgm:t>
        <a:bodyPr/>
        <a:lstStyle/>
        <a:p>
          <a:pPr algn="ctr"/>
          <a:r>
            <a:rPr lang="en-US"/>
            <a:t>Deep Learning Neural Network</a:t>
          </a:r>
        </a:p>
      </dgm:t>
    </dgm:pt>
    <dgm:pt modelId="{690659B2-B591-4F42-8D22-86DE72C372A7}" type="parTrans" cxnId="{86F1834D-6BA5-45B3-83BE-9420041703FF}">
      <dgm:prSet/>
      <dgm:spPr/>
      <dgm:t>
        <a:bodyPr/>
        <a:lstStyle/>
        <a:p>
          <a:pPr algn="ctr"/>
          <a:endParaRPr lang="en-US"/>
        </a:p>
      </dgm:t>
    </dgm:pt>
    <dgm:pt modelId="{446FDBE4-E324-4754-803E-6F1D1851A9F3}" type="sibTrans" cxnId="{86F1834D-6BA5-45B3-83BE-9420041703FF}">
      <dgm:prSet/>
      <dgm:spPr/>
      <dgm:t>
        <a:bodyPr/>
        <a:lstStyle/>
        <a:p>
          <a:pPr algn="ctr"/>
          <a:endParaRPr lang="en-US"/>
        </a:p>
      </dgm:t>
    </dgm:pt>
    <dgm:pt modelId="{7FB23BA4-41CC-42C5-B9C1-4BD81A7AEFAB}">
      <dgm:prSet phldrT="[Text]"/>
      <dgm:spPr/>
      <dgm:t>
        <a:bodyPr/>
        <a:lstStyle/>
        <a:p>
          <a:pPr algn="ctr"/>
          <a:r>
            <a:rPr lang="en-US"/>
            <a:t>DQN Network Model</a:t>
          </a:r>
        </a:p>
      </dgm:t>
    </dgm:pt>
    <dgm:pt modelId="{2083CD2A-40B7-48BC-8E95-5DF9CEE88590}" type="parTrans" cxnId="{8C0AFBA5-4543-4B69-9470-64F1F594702D}">
      <dgm:prSet/>
      <dgm:spPr/>
      <dgm:t>
        <a:bodyPr/>
        <a:lstStyle/>
        <a:p>
          <a:pPr algn="ctr"/>
          <a:endParaRPr lang="en-US"/>
        </a:p>
      </dgm:t>
    </dgm:pt>
    <dgm:pt modelId="{0439F9DE-E72D-4943-BCE9-7CBCC5C2A5FE}" type="sibTrans" cxnId="{8C0AFBA5-4543-4B69-9470-64F1F594702D}">
      <dgm:prSet/>
      <dgm:spPr/>
      <dgm:t>
        <a:bodyPr/>
        <a:lstStyle/>
        <a:p>
          <a:pPr algn="ctr"/>
          <a:endParaRPr lang="en-US"/>
        </a:p>
      </dgm:t>
    </dgm:pt>
    <dgm:pt modelId="{55ACA492-27EF-4C82-B86B-7DF59C64F414}">
      <dgm:prSet phldrT="[Text]"/>
      <dgm:spPr/>
      <dgm:t>
        <a:bodyPr/>
        <a:lstStyle/>
        <a:p>
          <a:pPr algn="ctr"/>
          <a:r>
            <a:rPr lang="en-US"/>
            <a:t>Keras-RL Package</a:t>
          </a:r>
        </a:p>
      </dgm:t>
    </dgm:pt>
    <dgm:pt modelId="{A944C13F-40C7-4AB9-9517-264112744C6D}" type="parTrans" cxnId="{86677141-BABD-4926-BC34-F69F48EF4CE5}">
      <dgm:prSet/>
      <dgm:spPr/>
      <dgm:t>
        <a:bodyPr/>
        <a:lstStyle/>
        <a:p>
          <a:pPr algn="ctr"/>
          <a:endParaRPr lang="en-US"/>
        </a:p>
      </dgm:t>
    </dgm:pt>
    <dgm:pt modelId="{1A8925FA-33D2-4AF9-9251-134B785A2A60}" type="sibTrans" cxnId="{86677141-BABD-4926-BC34-F69F48EF4CE5}">
      <dgm:prSet/>
      <dgm:spPr/>
      <dgm:t>
        <a:bodyPr/>
        <a:lstStyle/>
        <a:p>
          <a:pPr algn="ctr"/>
          <a:endParaRPr lang="en-US"/>
        </a:p>
      </dgm:t>
    </dgm:pt>
    <dgm:pt modelId="{0A7958DD-19B1-4F73-A718-3884FF453819}">
      <dgm:prSet phldrT="[Text]"/>
      <dgm:spPr/>
      <dgm:t>
        <a:bodyPr/>
        <a:lstStyle/>
        <a:p>
          <a:pPr algn="ctr"/>
          <a:r>
            <a:rPr lang="en-US"/>
            <a:t>DQN Agent</a:t>
          </a:r>
        </a:p>
      </dgm:t>
    </dgm:pt>
    <dgm:pt modelId="{83513601-046A-425C-928B-65A52C71325A}" type="parTrans" cxnId="{0C23C645-DD49-4F6F-900B-0607920AE09B}">
      <dgm:prSet/>
      <dgm:spPr/>
      <dgm:t>
        <a:bodyPr/>
        <a:lstStyle/>
        <a:p>
          <a:pPr algn="ctr"/>
          <a:endParaRPr lang="en-US"/>
        </a:p>
      </dgm:t>
    </dgm:pt>
    <dgm:pt modelId="{06C0F4C7-F154-4654-BBE9-5E942A9500D0}" type="sibTrans" cxnId="{0C23C645-DD49-4F6F-900B-0607920AE09B}">
      <dgm:prSet/>
      <dgm:spPr/>
      <dgm:t>
        <a:bodyPr/>
        <a:lstStyle/>
        <a:p>
          <a:pPr algn="ctr"/>
          <a:endParaRPr lang="en-US"/>
        </a:p>
      </dgm:t>
    </dgm:pt>
    <dgm:pt modelId="{32E18F81-2FBF-429F-9195-67F1AEA764D3}">
      <dgm:prSet phldrT="[Text]"/>
      <dgm:spPr/>
      <dgm:t>
        <a:bodyPr/>
        <a:lstStyle/>
        <a:p>
          <a:pPr algn="ctr"/>
          <a:r>
            <a:rPr lang="en-US"/>
            <a:t>OpenAI Gym Environment</a:t>
          </a:r>
        </a:p>
      </dgm:t>
    </dgm:pt>
    <dgm:pt modelId="{D8110825-07C8-4C92-B4EA-F4BF2BA6F122}" type="parTrans" cxnId="{60DE7EF1-F85A-420F-8381-49492860F31C}">
      <dgm:prSet/>
      <dgm:spPr/>
      <dgm:t>
        <a:bodyPr/>
        <a:lstStyle/>
        <a:p>
          <a:pPr algn="ctr"/>
          <a:endParaRPr lang="en-US"/>
        </a:p>
      </dgm:t>
    </dgm:pt>
    <dgm:pt modelId="{686C3095-170A-48A7-AAB9-A3419B13EBF1}" type="sibTrans" cxnId="{60DE7EF1-F85A-420F-8381-49492860F31C}">
      <dgm:prSet/>
      <dgm:spPr/>
      <dgm:t>
        <a:bodyPr/>
        <a:lstStyle/>
        <a:p>
          <a:pPr algn="ctr"/>
          <a:endParaRPr lang="en-US"/>
        </a:p>
      </dgm:t>
    </dgm:pt>
    <dgm:pt modelId="{B4D575F9-2552-4F40-ADD0-476B5F701D74}">
      <dgm:prSet phldrT="[Text]"/>
      <dgm:spPr/>
      <dgm:t>
        <a:bodyPr/>
        <a:lstStyle/>
        <a:p>
          <a:pPr algn="ctr"/>
          <a:r>
            <a:rPr lang="en-US"/>
            <a:t>Breakout Game Environment</a:t>
          </a:r>
        </a:p>
      </dgm:t>
    </dgm:pt>
    <dgm:pt modelId="{8E5263BE-2F84-4E57-B891-E33EB44CED6A}" type="parTrans" cxnId="{03A83B6D-6396-4017-BEA8-116B539844B6}">
      <dgm:prSet/>
      <dgm:spPr/>
      <dgm:t>
        <a:bodyPr/>
        <a:lstStyle/>
        <a:p>
          <a:pPr algn="ctr"/>
          <a:endParaRPr lang="en-US"/>
        </a:p>
      </dgm:t>
    </dgm:pt>
    <dgm:pt modelId="{D78F8FAE-DFC1-4486-954D-15A56BE0E3FB}" type="sibTrans" cxnId="{03A83B6D-6396-4017-BEA8-116B539844B6}">
      <dgm:prSet/>
      <dgm:spPr/>
      <dgm:t>
        <a:bodyPr/>
        <a:lstStyle/>
        <a:p>
          <a:pPr algn="ctr"/>
          <a:endParaRPr lang="en-US"/>
        </a:p>
      </dgm:t>
    </dgm:pt>
    <dgm:pt modelId="{B57F2611-62A8-4984-AA7E-32C3C31588BC}" type="pres">
      <dgm:prSet presAssocID="{A7BB3D68-F59C-4426-B755-FEDC626A772E}" presName="Name0" presStyleCnt="0">
        <dgm:presLayoutVars>
          <dgm:dir/>
          <dgm:animLvl val="lvl"/>
          <dgm:resizeHandles val="exact"/>
        </dgm:presLayoutVars>
      </dgm:prSet>
      <dgm:spPr/>
    </dgm:pt>
    <dgm:pt modelId="{C14F295F-0384-4EF4-A87F-87BE28CF9EFB}" type="pres">
      <dgm:prSet presAssocID="{38B6090A-2560-4025-811D-2D4EB36FB63D}" presName="compositeNode" presStyleCnt="0">
        <dgm:presLayoutVars>
          <dgm:bulletEnabled val="1"/>
        </dgm:presLayoutVars>
      </dgm:prSet>
      <dgm:spPr/>
    </dgm:pt>
    <dgm:pt modelId="{628CA6D2-EBB5-4F73-8D74-8C5516D9D223}" type="pres">
      <dgm:prSet presAssocID="{38B6090A-2560-4025-811D-2D4EB36FB63D}" presName="bgRect" presStyleLbl="node1" presStyleIdx="0" presStyleCnt="3"/>
      <dgm:spPr/>
    </dgm:pt>
    <dgm:pt modelId="{EE3E4E8B-EFE2-438A-8A5C-86A266D000D5}" type="pres">
      <dgm:prSet presAssocID="{38B6090A-2560-4025-811D-2D4EB36FB63D}" presName="parentNode" presStyleLbl="node1" presStyleIdx="0" presStyleCnt="3">
        <dgm:presLayoutVars>
          <dgm:chMax val="0"/>
          <dgm:bulletEnabled val="1"/>
        </dgm:presLayoutVars>
      </dgm:prSet>
      <dgm:spPr/>
    </dgm:pt>
    <dgm:pt modelId="{5C3A5B06-78CC-479F-97A4-A72F08D246BF}" type="pres">
      <dgm:prSet presAssocID="{38B6090A-2560-4025-811D-2D4EB36FB63D}" presName="childNode" presStyleLbl="node1" presStyleIdx="0" presStyleCnt="3">
        <dgm:presLayoutVars>
          <dgm:bulletEnabled val="1"/>
        </dgm:presLayoutVars>
      </dgm:prSet>
      <dgm:spPr/>
    </dgm:pt>
    <dgm:pt modelId="{CB516968-AC89-4B92-89D8-A2F6648FE7BC}" type="pres">
      <dgm:prSet presAssocID="{446FDBE4-E324-4754-803E-6F1D1851A9F3}" presName="hSp" presStyleCnt="0"/>
      <dgm:spPr/>
    </dgm:pt>
    <dgm:pt modelId="{7B464348-D915-444B-9432-3836D28E7DB2}" type="pres">
      <dgm:prSet presAssocID="{446FDBE4-E324-4754-803E-6F1D1851A9F3}" presName="vProcSp" presStyleCnt="0"/>
      <dgm:spPr/>
    </dgm:pt>
    <dgm:pt modelId="{38D88BFF-2B4F-4642-B0FB-8A7111D95984}" type="pres">
      <dgm:prSet presAssocID="{446FDBE4-E324-4754-803E-6F1D1851A9F3}" presName="vSp1" presStyleCnt="0"/>
      <dgm:spPr/>
    </dgm:pt>
    <dgm:pt modelId="{EB1E18B2-3E62-4D47-8C29-BAD2550180D9}" type="pres">
      <dgm:prSet presAssocID="{446FDBE4-E324-4754-803E-6F1D1851A9F3}" presName="simulatedConn" presStyleLbl="solidFgAcc1" presStyleIdx="0" presStyleCnt="2"/>
      <dgm:spPr/>
    </dgm:pt>
    <dgm:pt modelId="{B0A37A5D-1E4F-4BBD-A7B9-82C7B2DACA5B}" type="pres">
      <dgm:prSet presAssocID="{446FDBE4-E324-4754-803E-6F1D1851A9F3}" presName="vSp2" presStyleCnt="0"/>
      <dgm:spPr/>
    </dgm:pt>
    <dgm:pt modelId="{4A6F0E6F-600C-4DE6-8A3D-CD9C6A2CF972}" type="pres">
      <dgm:prSet presAssocID="{446FDBE4-E324-4754-803E-6F1D1851A9F3}" presName="sibTrans" presStyleCnt="0"/>
      <dgm:spPr/>
    </dgm:pt>
    <dgm:pt modelId="{D527CD68-D982-4F6D-9273-076341B35478}" type="pres">
      <dgm:prSet presAssocID="{55ACA492-27EF-4C82-B86B-7DF59C64F414}" presName="compositeNode" presStyleCnt="0">
        <dgm:presLayoutVars>
          <dgm:bulletEnabled val="1"/>
        </dgm:presLayoutVars>
      </dgm:prSet>
      <dgm:spPr/>
    </dgm:pt>
    <dgm:pt modelId="{AFE78CCB-1ED2-4C01-848C-AA3F1BADDFD9}" type="pres">
      <dgm:prSet presAssocID="{55ACA492-27EF-4C82-B86B-7DF59C64F414}" presName="bgRect" presStyleLbl="node1" presStyleIdx="1" presStyleCnt="3"/>
      <dgm:spPr/>
    </dgm:pt>
    <dgm:pt modelId="{74973CCD-99FF-493B-8730-361DDA423F40}" type="pres">
      <dgm:prSet presAssocID="{55ACA492-27EF-4C82-B86B-7DF59C64F414}" presName="parentNode" presStyleLbl="node1" presStyleIdx="1" presStyleCnt="3">
        <dgm:presLayoutVars>
          <dgm:chMax val="0"/>
          <dgm:bulletEnabled val="1"/>
        </dgm:presLayoutVars>
      </dgm:prSet>
      <dgm:spPr/>
    </dgm:pt>
    <dgm:pt modelId="{A8080502-9BA9-41CC-9FC7-E5AE33FBD90E}" type="pres">
      <dgm:prSet presAssocID="{55ACA492-27EF-4C82-B86B-7DF59C64F414}" presName="childNode" presStyleLbl="node1" presStyleIdx="1" presStyleCnt="3">
        <dgm:presLayoutVars>
          <dgm:bulletEnabled val="1"/>
        </dgm:presLayoutVars>
      </dgm:prSet>
      <dgm:spPr/>
    </dgm:pt>
    <dgm:pt modelId="{474E36CA-CA2B-47E8-B8BE-2515B4B14297}" type="pres">
      <dgm:prSet presAssocID="{1A8925FA-33D2-4AF9-9251-134B785A2A60}" presName="hSp" presStyleCnt="0"/>
      <dgm:spPr/>
    </dgm:pt>
    <dgm:pt modelId="{99FE77C6-9CC0-4B29-8347-B22059A3D9D5}" type="pres">
      <dgm:prSet presAssocID="{1A8925FA-33D2-4AF9-9251-134B785A2A60}" presName="vProcSp" presStyleCnt="0"/>
      <dgm:spPr/>
    </dgm:pt>
    <dgm:pt modelId="{D4819E20-2E46-4528-9CA5-2E93E8E74DDD}" type="pres">
      <dgm:prSet presAssocID="{1A8925FA-33D2-4AF9-9251-134B785A2A60}" presName="vSp1" presStyleCnt="0"/>
      <dgm:spPr/>
    </dgm:pt>
    <dgm:pt modelId="{C35C04CB-02AA-4BA8-953D-597F931B9564}" type="pres">
      <dgm:prSet presAssocID="{1A8925FA-33D2-4AF9-9251-134B785A2A60}" presName="simulatedConn" presStyleLbl="solidFgAcc1" presStyleIdx="1" presStyleCnt="2"/>
      <dgm:spPr/>
    </dgm:pt>
    <dgm:pt modelId="{55491E7D-93AF-4554-BFA2-509572573D3D}" type="pres">
      <dgm:prSet presAssocID="{1A8925FA-33D2-4AF9-9251-134B785A2A60}" presName="vSp2" presStyleCnt="0"/>
      <dgm:spPr/>
    </dgm:pt>
    <dgm:pt modelId="{B43300C1-D072-4A5F-BE29-D416D4B19B14}" type="pres">
      <dgm:prSet presAssocID="{1A8925FA-33D2-4AF9-9251-134B785A2A60}" presName="sibTrans" presStyleCnt="0"/>
      <dgm:spPr/>
    </dgm:pt>
    <dgm:pt modelId="{2B83A76C-8093-4C21-BB43-7A8751996145}" type="pres">
      <dgm:prSet presAssocID="{32E18F81-2FBF-429F-9195-67F1AEA764D3}" presName="compositeNode" presStyleCnt="0">
        <dgm:presLayoutVars>
          <dgm:bulletEnabled val="1"/>
        </dgm:presLayoutVars>
      </dgm:prSet>
      <dgm:spPr/>
    </dgm:pt>
    <dgm:pt modelId="{310F7CD5-02A7-493B-B3DC-8F2C2C850637}" type="pres">
      <dgm:prSet presAssocID="{32E18F81-2FBF-429F-9195-67F1AEA764D3}" presName="bgRect" presStyleLbl="node1" presStyleIdx="2" presStyleCnt="3"/>
      <dgm:spPr/>
    </dgm:pt>
    <dgm:pt modelId="{0B170C3E-BAE2-431B-AB65-D313DBC99678}" type="pres">
      <dgm:prSet presAssocID="{32E18F81-2FBF-429F-9195-67F1AEA764D3}" presName="parentNode" presStyleLbl="node1" presStyleIdx="2" presStyleCnt="3">
        <dgm:presLayoutVars>
          <dgm:chMax val="0"/>
          <dgm:bulletEnabled val="1"/>
        </dgm:presLayoutVars>
      </dgm:prSet>
      <dgm:spPr/>
    </dgm:pt>
    <dgm:pt modelId="{DC3FCE42-DFBC-4010-9977-820DEC3B0642}" type="pres">
      <dgm:prSet presAssocID="{32E18F81-2FBF-429F-9195-67F1AEA764D3}" presName="childNode" presStyleLbl="node1" presStyleIdx="2" presStyleCnt="3">
        <dgm:presLayoutVars>
          <dgm:bulletEnabled val="1"/>
        </dgm:presLayoutVars>
      </dgm:prSet>
      <dgm:spPr/>
    </dgm:pt>
  </dgm:ptLst>
  <dgm:cxnLst>
    <dgm:cxn modelId="{2C62E803-C34A-4741-8F12-5956B80C0AF6}" type="presOf" srcId="{B4D575F9-2552-4F40-ADD0-476B5F701D74}" destId="{DC3FCE42-DFBC-4010-9977-820DEC3B0642}" srcOrd="0" destOrd="0" presId="urn:microsoft.com/office/officeart/2005/8/layout/hProcess7"/>
    <dgm:cxn modelId="{FF06B13D-0031-4B87-8E85-3BED1A43A8B2}" type="presOf" srcId="{38B6090A-2560-4025-811D-2D4EB36FB63D}" destId="{628CA6D2-EBB5-4F73-8D74-8C5516D9D223}" srcOrd="0" destOrd="0" presId="urn:microsoft.com/office/officeart/2005/8/layout/hProcess7"/>
    <dgm:cxn modelId="{86677141-BABD-4926-BC34-F69F48EF4CE5}" srcId="{A7BB3D68-F59C-4426-B755-FEDC626A772E}" destId="{55ACA492-27EF-4C82-B86B-7DF59C64F414}" srcOrd="1" destOrd="0" parTransId="{A944C13F-40C7-4AB9-9517-264112744C6D}" sibTransId="{1A8925FA-33D2-4AF9-9251-134B785A2A60}"/>
    <dgm:cxn modelId="{0C23C645-DD49-4F6F-900B-0607920AE09B}" srcId="{55ACA492-27EF-4C82-B86B-7DF59C64F414}" destId="{0A7958DD-19B1-4F73-A718-3884FF453819}" srcOrd="0" destOrd="0" parTransId="{83513601-046A-425C-928B-65A52C71325A}" sibTransId="{06C0F4C7-F154-4654-BBE9-5E942A9500D0}"/>
    <dgm:cxn modelId="{86F1834D-6BA5-45B3-83BE-9420041703FF}" srcId="{A7BB3D68-F59C-4426-B755-FEDC626A772E}" destId="{38B6090A-2560-4025-811D-2D4EB36FB63D}" srcOrd="0" destOrd="0" parTransId="{690659B2-B591-4F42-8D22-86DE72C372A7}" sibTransId="{446FDBE4-E324-4754-803E-6F1D1851A9F3}"/>
    <dgm:cxn modelId="{ADCF0151-539E-465F-804E-AC62156B68C4}" type="presOf" srcId="{32E18F81-2FBF-429F-9195-67F1AEA764D3}" destId="{0B170C3E-BAE2-431B-AB65-D313DBC99678}" srcOrd="1" destOrd="0" presId="urn:microsoft.com/office/officeart/2005/8/layout/hProcess7"/>
    <dgm:cxn modelId="{03A83B6D-6396-4017-BEA8-116B539844B6}" srcId="{32E18F81-2FBF-429F-9195-67F1AEA764D3}" destId="{B4D575F9-2552-4F40-ADD0-476B5F701D74}" srcOrd="0" destOrd="0" parTransId="{8E5263BE-2F84-4E57-B891-E33EB44CED6A}" sibTransId="{D78F8FAE-DFC1-4486-954D-15A56BE0E3FB}"/>
    <dgm:cxn modelId="{BDDB1479-877D-4FD1-AF48-9FD68509D3E6}" type="presOf" srcId="{55ACA492-27EF-4C82-B86B-7DF59C64F414}" destId="{74973CCD-99FF-493B-8730-361DDA423F40}" srcOrd="1" destOrd="0" presId="urn:microsoft.com/office/officeart/2005/8/layout/hProcess7"/>
    <dgm:cxn modelId="{92C38989-A656-4F4B-A9E0-115B4B660525}" type="presOf" srcId="{38B6090A-2560-4025-811D-2D4EB36FB63D}" destId="{EE3E4E8B-EFE2-438A-8A5C-86A266D000D5}" srcOrd="1" destOrd="0" presId="urn:microsoft.com/office/officeart/2005/8/layout/hProcess7"/>
    <dgm:cxn modelId="{D637EE99-7512-4C29-AE9E-3A0A2038EC81}" type="presOf" srcId="{0A7958DD-19B1-4F73-A718-3884FF453819}" destId="{A8080502-9BA9-41CC-9FC7-E5AE33FBD90E}" srcOrd="0" destOrd="0" presId="urn:microsoft.com/office/officeart/2005/8/layout/hProcess7"/>
    <dgm:cxn modelId="{8C0AFBA5-4543-4B69-9470-64F1F594702D}" srcId="{38B6090A-2560-4025-811D-2D4EB36FB63D}" destId="{7FB23BA4-41CC-42C5-B9C1-4BD81A7AEFAB}" srcOrd="0" destOrd="0" parTransId="{2083CD2A-40B7-48BC-8E95-5DF9CEE88590}" sibTransId="{0439F9DE-E72D-4943-BCE9-7CBCC5C2A5FE}"/>
    <dgm:cxn modelId="{EE877AA8-305A-4686-B21D-63C2941FA9AE}" type="presOf" srcId="{32E18F81-2FBF-429F-9195-67F1AEA764D3}" destId="{310F7CD5-02A7-493B-B3DC-8F2C2C850637}" srcOrd="0" destOrd="0" presId="urn:microsoft.com/office/officeart/2005/8/layout/hProcess7"/>
    <dgm:cxn modelId="{5BEEA1AB-5B12-4F42-8537-E5ACB05E35C4}" type="presOf" srcId="{A7BB3D68-F59C-4426-B755-FEDC626A772E}" destId="{B57F2611-62A8-4984-AA7E-32C3C31588BC}" srcOrd="0" destOrd="0" presId="urn:microsoft.com/office/officeart/2005/8/layout/hProcess7"/>
    <dgm:cxn modelId="{4EA703B1-C81D-4386-ABC6-1A894E24B738}" type="presOf" srcId="{7FB23BA4-41CC-42C5-B9C1-4BD81A7AEFAB}" destId="{5C3A5B06-78CC-479F-97A4-A72F08D246BF}" srcOrd="0" destOrd="0" presId="urn:microsoft.com/office/officeart/2005/8/layout/hProcess7"/>
    <dgm:cxn modelId="{60DE7EF1-F85A-420F-8381-49492860F31C}" srcId="{A7BB3D68-F59C-4426-B755-FEDC626A772E}" destId="{32E18F81-2FBF-429F-9195-67F1AEA764D3}" srcOrd="2" destOrd="0" parTransId="{D8110825-07C8-4C92-B4EA-F4BF2BA6F122}" sibTransId="{686C3095-170A-48A7-AAB9-A3419B13EBF1}"/>
    <dgm:cxn modelId="{B16778F3-C970-46DD-9C61-204C9B9D4ED3}" type="presOf" srcId="{55ACA492-27EF-4C82-B86B-7DF59C64F414}" destId="{AFE78CCB-1ED2-4C01-848C-AA3F1BADDFD9}" srcOrd="0" destOrd="0" presId="urn:microsoft.com/office/officeart/2005/8/layout/hProcess7"/>
    <dgm:cxn modelId="{E7299689-A2E7-4300-A5FB-E542F03CE87B}" type="presParOf" srcId="{B57F2611-62A8-4984-AA7E-32C3C31588BC}" destId="{C14F295F-0384-4EF4-A87F-87BE28CF9EFB}" srcOrd="0" destOrd="0" presId="urn:microsoft.com/office/officeart/2005/8/layout/hProcess7"/>
    <dgm:cxn modelId="{6396191A-97CD-495D-AA6F-370E930CCB2B}" type="presParOf" srcId="{C14F295F-0384-4EF4-A87F-87BE28CF9EFB}" destId="{628CA6D2-EBB5-4F73-8D74-8C5516D9D223}" srcOrd="0" destOrd="0" presId="urn:microsoft.com/office/officeart/2005/8/layout/hProcess7"/>
    <dgm:cxn modelId="{361A24E9-2709-46C4-AE9B-1DFEA68254D4}" type="presParOf" srcId="{C14F295F-0384-4EF4-A87F-87BE28CF9EFB}" destId="{EE3E4E8B-EFE2-438A-8A5C-86A266D000D5}" srcOrd="1" destOrd="0" presId="urn:microsoft.com/office/officeart/2005/8/layout/hProcess7"/>
    <dgm:cxn modelId="{7292AB77-4FC3-4560-BA70-4ED368B2B9D4}" type="presParOf" srcId="{C14F295F-0384-4EF4-A87F-87BE28CF9EFB}" destId="{5C3A5B06-78CC-479F-97A4-A72F08D246BF}" srcOrd="2" destOrd="0" presId="urn:microsoft.com/office/officeart/2005/8/layout/hProcess7"/>
    <dgm:cxn modelId="{DC3AE84C-EC92-49A7-BB86-5687FF25292C}" type="presParOf" srcId="{B57F2611-62A8-4984-AA7E-32C3C31588BC}" destId="{CB516968-AC89-4B92-89D8-A2F6648FE7BC}" srcOrd="1" destOrd="0" presId="urn:microsoft.com/office/officeart/2005/8/layout/hProcess7"/>
    <dgm:cxn modelId="{707F016F-074A-45D3-8CDB-21BA86DA4B00}" type="presParOf" srcId="{B57F2611-62A8-4984-AA7E-32C3C31588BC}" destId="{7B464348-D915-444B-9432-3836D28E7DB2}" srcOrd="2" destOrd="0" presId="urn:microsoft.com/office/officeart/2005/8/layout/hProcess7"/>
    <dgm:cxn modelId="{1D11BE00-4822-457A-9BD7-4EAA0B07F16B}" type="presParOf" srcId="{7B464348-D915-444B-9432-3836D28E7DB2}" destId="{38D88BFF-2B4F-4642-B0FB-8A7111D95984}" srcOrd="0" destOrd="0" presId="urn:microsoft.com/office/officeart/2005/8/layout/hProcess7"/>
    <dgm:cxn modelId="{B3F7F3FD-0332-43E7-9F84-D3969BE5D73B}" type="presParOf" srcId="{7B464348-D915-444B-9432-3836D28E7DB2}" destId="{EB1E18B2-3E62-4D47-8C29-BAD2550180D9}" srcOrd="1" destOrd="0" presId="urn:microsoft.com/office/officeart/2005/8/layout/hProcess7"/>
    <dgm:cxn modelId="{A2879885-4755-461E-953C-2CE8071317BF}" type="presParOf" srcId="{7B464348-D915-444B-9432-3836D28E7DB2}" destId="{B0A37A5D-1E4F-4BBD-A7B9-82C7B2DACA5B}" srcOrd="2" destOrd="0" presId="urn:microsoft.com/office/officeart/2005/8/layout/hProcess7"/>
    <dgm:cxn modelId="{568A99ED-A3EA-4464-BEEC-A64AAC8CF1DD}" type="presParOf" srcId="{B57F2611-62A8-4984-AA7E-32C3C31588BC}" destId="{4A6F0E6F-600C-4DE6-8A3D-CD9C6A2CF972}" srcOrd="3" destOrd="0" presId="urn:microsoft.com/office/officeart/2005/8/layout/hProcess7"/>
    <dgm:cxn modelId="{5BA67F13-D89D-4204-A0DA-7C81E2FF1EA9}" type="presParOf" srcId="{B57F2611-62A8-4984-AA7E-32C3C31588BC}" destId="{D527CD68-D982-4F6D-9273-076341B35478}" srcOrd="4" destOrd="0" presId="urn:microsoft.com/office/officeart/2005/8/layout/hProcess7"/>
    <dgm:cxn modelId="{B19D3013-3EDD-41DF-ADA0-6DF865A0501B}" type="presParOf" srcId="{D527CD68-D982-4F6D-9273-076341B35478}" destId="{AFE78CCB-1ED2-4C01-848C-AA3F1BADDFD9}" srcOrd="0" destOrd="0" presId="urn:microsoft.com/office/officeart/2005/8/layout/hProcess7"/>
    <dgm:cxn modelId="{B2A1ADA7-67F7-496C-8A02-DCDC26728E32}" type="presParOf" srcId="{D527CD68-D982-4F6D-9273-076341B35478}" destId="{74973CCD-99FF-493B-8730-361DDA423F40}" srcOrd="1" destOrd="0" presId="urn:microsoft.com/office/officeart/2005/8/layout/hProcess7"/>
    <dgm:cxn modelId="{87B5051E-AC35-4A8C-8969-0A25F1A958C0}" type="presParOf" srcId="{D527CD68-D982-4F6D-9273-076341B35478}" destId="{A8080502-9BA9-41CC-9FC7-E5AE33FBD90E}" srcOrd="2" destOrd="0" presId="urn:microsoft.com/office/officeart/2005/8/layout/hProcess7"/>
    <dgm:cxn modelId="{2DA72353-72DE-4E54-A0E5-6730A1215DF1}" type="presParOf" srcId="{B57F2611-62A8-4984-AA7E-32C3C31588BC}" destId="{474E36CA-CA2B-47E8-B8BE-2515B4B14297}" srcOrd="5" destOrd="0" presId="urn:microsoft.com/office/officeart/2005/8/layout/hProcess7"/>
    <dgm:cxn modelId="{1704FCBA-FE8E-4D2C-AFCD-C0F3C7AFA028}" type="presParOf" srcId="{B57F2611-62A8-4984-AA7E-32C3C31588BC}" destId="{99FE77C6-9CC0-4B29-8347-B22059A3D9D5}" srcOrd="6" destOrd="0" presId="urn:microsoft.com/office/officeart/2005/8/layout/hProcess7"/>
    <dgm:cxn modelId="{FB39CB31-6010-48CD-8312-DC35BBD84B77}" type="presParOf" srcId="{99FE77C6-9CC0-4B29-8347-B22059A3D9D5}" destId="{D4819E20-2E46-4528-9CA5-2E93E8E74DDD}" srcOrd="0" destOrd="0" presId="urn:microsoft.com/office/officeart/2005/8/layout/hProcess7"/>
    <dgm:cxn modelId="{86D26AE2-EE88-4DB1-9B03-125275592C4E}" type="presParOf" srcId="{99FE77C6-9CC0-4B29-8347-B22059A3D9D5}" destId="{C35C04CB-02AA-4BA8-953D-597F931B9564}" srcOrd="1" destOrd="0" presId="urn:microsoft.com/office/officeart/2005/8/layout/hProcess7"/>
    <dgm:cxn modelId="{0D9FD13C-1366-4AFF-AB2E-837D79ED893C}" type="presParOf" srcId="{99FE77C6-9CC0-4B29-8347-B22059A3D9D5}" destId="{55491E7D-93AF-4554-BFA2-509572573D3D}" srcOrd="2" destOrd="0" presId="urn:microsoft.com/office/officeart/2005/8/layout/hProcess7"/>
    <dgm:cxn modelId="{EBFEE73C-9FC0-4586-99FC-FE785DBF7105}" type="presParOf" srcId="{B57F2611-62A8-4984-AA7E-32C3C31588BC}" destId="{B43300C1-D072-4A5F-BE29-D416D4B19B14}" srcOrd="7" destOrd="0" presId="urn:microsoft.com/office/officeart/2005/8/layout/hProcess7"/>
    <dgm:cxn modelId="{9EDD1724-BC47-4E57-AE18-189051C2BB14}" type="presParOf" srcId="{B57F2611-62A8-4984-AA7E-32C3C31588BC}" destId="{2B83A76C-8093-4C21-BB43-7A8751996145}" srcOrd="8" destOrd="0" presId="urn:microsoft.com/office/officeart/2005/8/layout/hProcess7"/>
    <dgm:cxn modelId="{354138DE-2C67-46E3-8DCF-B82DDC1EFB70}" type="presParOf" srcId="{2B83A76C-8093-4C21-BB43-7A8751996145}" destId="{310F7CD5-02A7-493B-B3DC-8F2C2C850637}" srcOrd="0" destOrd="0" presId="urn:microsoft.com/office/officeart/2005/8/layout/hProcess7"/>
    <dgm:cxn modelId="{E4F13E0E-D18D-4027-8CA1-2A0A96171529}" type="presParOf" srcId="{2B83A76C-8093-4C21-BB43-7A8751996145}" destId="{0B170C3E-BAE2-431B-AB65-D313DBC99678}" srcOrd="1" destOrd="0" presId="urn:microsoft.com/office/officeart/2005/8/layout/hProcess7"/>
    <dgm:cxn modelId="{E78C47E0-0DE1-403B-8D65-E0FA72E1AF48}" type="presParOf" srcId="{2B83A76C-8093-4C21-BB43-7A8751996145}" destId="{DC3FCE42-DFBC-4010-9977-820DEC3B0642}" srcOrd="2" destOrd="0" presId="urn:microsoft.com/office/officeart/2005/8/layout/hProcess7"/>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49876B4-C950-45AF-8EF6-ACECB1CE1F33}"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n-US"/>
        </a:p>
      </dgm:t>
    </dgm:pt>
    <dgm:pt modelId="{BDD8BAC4-8298-41C1-A80F-421BE9EF6894}">
      <dgm:prSet phldrT="[Text]"/>
      <dgm:spPr/>
      <dgm:t>
        <a:bodyPr/>
        <a:lstStyle/>
        <a:p>
          <a:r>
            <a:rPr lang="en-US"/>
            <a:t>Python</a:t>
          </a:r>
        </a:p>
      </dgm:t>
    </dgm:pt>
    <dgm:pt modelId="{9984F5C1-76B1-4B97-9F75-9B4820351C04}" type="parTrans" cxnId="{4386E779-CECE-42FA-9233-65B832947396}">
      <dgm:prSet/>
      <dgm:spPr/>
      <dgm:t>
        <a:bodyPr/>
        <a:lstStyle/>
        <a:p>
          <a:endParaRPr lang="en-US"/>
        </a:p>
      </dgm:t>
    </dgm:pt>
    <dgm:pt modelId="{EF784984-D3CD-4C60-937B-6E7FB9914F92}" type="sibTrans" cxnId="{4386E779-CECE-42FA-9233-65B832947396}">
      <dgm:prSet/>
      <dgm:spPr/>
      <dgm:t>
        <a:bodyPr/>
        <a:lstStyle/>
        <a:p>
          <a:endParaRPr lang="en-US"/>
        </a:p>
      </dgm:t>
    </dgm:pt>
    <dgm:pt modelId="{6051C50F-B84F-4402-94A0-7A7D09890235}" type="pres">
      <dgm:prSet presAssocID="{049876B4-C950-45AF-8EF6-ACECB1CE1F33}" presName="Name0" presStyleCnt="0">
        <dgm:presLayoutVars>
          <dgm:chPref val="1"/>
          <dgm:dir/>
          <dgm:animOne val="branch"/>
          <dgm:animLvl val="lvl"/>
          <dgm:resizeHandles/>
        </dgm:presLayoutVars>
      </dgm:prSet>
      <dgm:spPr/>
    </dgm:pt>
    <dgm:pt modelId="{485D785B-8475-4E2A-84D3-CEC8063E2A32}" type="pres">
      <dgm:prSet presAssocID="{BDD8BAC4-8298-41C1-A80F-421BE9EF6894}" presName="vertOne" presStyleCnt="0"/>
      <dgm:spPr/>
    </dgm:pt>
    <dgm:pt modelId="{A8ABD988-9BF0-45F4-944B-051F67A7118C}" type="pres">
      <dgm:prSet presAssocID="{BDD8BAC4-8298-41C1-A80F-421BE9EF6894}" presName="txOne" presStyleLbl="node0" presStyleIdx="0" presStyleCnt="1">
        <dgm:presLayoutVars>
          <dgm:chPref val="3"/>
        </dgm:presLayoutVars>
      </dgm:prSet>
      <dgm:spPr/>
    </dgm:pt>
    <dgm:pt modelId="{A447204A-DE34-4E38-9D3D-BE4FAE2C4D9F}" type="pres">
      <dgm:prSet presAssocID="{BDD8BAC4-8298-41C1-A80F-421BE9EF6894}" presName="horzOne" presStyleCnt="0"/>
      <dgm:spPr/>
    </dgm:pt>
  </dgm:ptLst>
  <dgm:cxnLst>
    <dgm:cxn modelId="{760C6806-E67C-4F07-B7DE-5144758580FE}" type="presOf" srcId="{049876B4-C950-45AF-8EF6-ACECB1CE1F33}" destId="{6051C50F-B84F-4402-94A0-7A7D09890235}" srcOrd="0" destOrd="0" presId="urn:microsoft.com/office/officeart/2005/8/layout/hierarchy4"/>
    <dgm:cxn modelId="{EF711238-ACE3-4735-9876-CEDE23ABC68F}" type="presOf" srcId="{BDD8BAC4-8298-41C1-A80F-421BE9EF6894}" destId="{A8ABD988-9BF0-45F4-944B-051F67A7118C}" srcOrd="0" destOrd="0" presId="urn:microsoft.com/office/officeart/2005/8/layout/hierarchy4"/>
    <dgm:cxn modelId="{4386E779-CECE-42FA-9233-65B832947396}" srcId="{049876B4-C950-45AF-8EF6-ACECB1CE1F33}" destId="{BDD8BAC4-8298-41C1-A80F-421BE9EF6894}" srcOrd="0" destOrd="0" parTransId="{9984F5C1-76B1-4B97-9F75-9B4820351C04}" sibTransId="{EF784984-D3CD-4C60-937B-6E7FB9914F92}"/>
    <dgm:cxn modelId="{D2C43310-6033-46EF-9BDD-A821553A31E5}" type="presParOf" srcId="{6051C50F-B84F-4402-94A0-7A7D09890235}" destId="{485D785B-8475-4E2A-84D3-CEC8063E2A32}" srcOrd="0" destOrd="0" presId="urn:microsoft.com/office/officeart/2005/8/layout/hierarchy4"/>
    <dgm:cxn modelId="{AB6A9849-7135-496C-B6C3-2214F9C5247B}" type="presParOf" srcId="{485D785B-8475-4E2A-84D3-CEC8063E2A32}" destId="{A8ABD988-9BF0-45F4-944B-051F67A7118C}" srcOrd="0" destOrd="0" presId="urn:microsoft.com/office/officeart/2005/8/layout/hierarchy4"/>
    <dgm:cxn modelId="{118B1678-3F43-4AF6-A2C3-3E5C3331D546}" type="presParOf" srcId="{485D785B-8475-4E2A-84D3-CEC8063E2A32}" destId="{A447204A-DE34-4E38-9D3D-BE4FAE2C4D9F}" srcOrd="1" destOrd="0" presId="urn:microsoft.com/office/officeart/2005/8/layout/hierarchy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8CA6D2-EBB5-4F73-8D74-8C5516D9D223}">
      <dsp:nvSpPr>
        <dsp:cNvPr id="0" name=""/>
        <dsp:cNvSpPr/>
      </dsp:nvSpPr>
      <dsp:spPr>
        <a:xfrm>
          <a:off x="340" y="0"/>
          <a:ext cx="1465862" cy="1150620"/>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0861" rIns="40005" bIns="0" numCol="1" spcCol="1270" anchor="t" anchorCtr="0">
          <a:noAutofit/>
        </a:bodyPr>
        <a:lstStyle/>
        <a:p>
          <a:pPr marL="0" lvl="0" indent="0" algn="ctr" defTabSz="400050">
            <a:lnSpc>
              <a:spcPct val="90000"/>
            </a:lnSpc>
            <a:spcBef>
              <a:spcPct val="0"/>
            </a:spcBef>
            <a:spcAft>
              <a:spcPct val="35000"/>
            </a:spcAft>
            <a:buNone/>
          </a:pPr>
          <a:r>
            <a:rPr lang="en-US" sz="900" kern="1200"/>
            <a:t>Deep Learning Neural Network</a:t>
          </a:r>
        </a:p>
      </dsp:txBody>
      <dsp:txXfrm rot="16200000">
        <a:off x="-324827" y="325167"/>
        <a:ext cx="943508" cy="293172"/>
      </dsp:txXfrm>
    </dsp:sp>
    <dsp:sp modelId="{5C3A5B06-78CC-479F-97A4-A72F08D246BF}">
      <dsp:nvSpPr>
        <dsp:cNvPr id="0" name=""/>
        <dsp:cNvSpPr/>
      </dsp:nvSpPr>
      <dsp:spPr>
        <a:xfrm>
          <a:off x="293513" y="0"/>
          <a:ext cx="1092067" cy="115062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54864" rIns="0" bIns="0" numCol="1" spcCol="1270" anchor="t" anchorCtr="0">
          <a:noAutofit/>
        </a:bodyPr>
        <a:lstStyle/>
        <a:p>
          <a:pPr marL="0" lvl="0" indent="0" algn="ctr" defTabSz="711200">
            <a:lnSpc>
              <a:spcPct val="90000"/>
            </a:lnSpc>
            <a:spcBef>
              <a:spcPct val="0"/>
            </a:spcBef>
            <a:spcAft>
              <a:spcPct val="35000"/>
            </a:spcAft>
            <a:buNone/>
          </a:pPr>
          <a:r>
            <a:rPr lang="en-US" sz="1600" kern="1200"/>
            <a:t>DQN Network Model</a:t>
          </a:r>
        </a:p>
      </dsp:txBody>
      <dsp:txXfrm>
        <a:off x="293513" y="0"/>
        <a:ext cx="1092067" cy="1150620"/>
      </dsp:txXfrm>
    </dsp:sp>
    <dsp:sp modelId="{AFE78CCB-1ED2-4C01-848C-AA3F1BADDFD9}">
      <dsp:nvSpPr>
        <dsp:cNvPr id="0" name=""/>
        <dsp:cNvSpPr/>
      </dsp:nvSpPr>
      <dsp:spPr>
        <a:xfrm>
          <a:off x="1517508" y="0"/>
          <a:ext cx="1465862" cy="1150620"/>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0861" rIns="40005" bIns="0" numCol="1" spcCol="1270" anchor="t" anchorCtr="0">
          <a:noAutofit/>
        </a:bodyPr>
        <a:lstStyle/>
        <a:p>
          <a:pPr marL="0" lvl="0" indent="0" algn="ctr" defTabSz="400050">
            <a:lnSpc>
              <a:spcPct val="90000"/>
            </a:lnSpc>
            <a:spcBef>
              <a:spcPct val="0"/>
            </a:spcBef>
            <a:spcAft>
              <a:spcPct val="35000"/>
            </a:spcAft>
            <a:buNone/>
          </a:pPr>
          <a:r>
            <a:rPr lang="en-US" sz="900" kern="1200"/>
            <a:t>Keras-RL Package</a:t>
          </a:r>
        </a:p>
      </dsp:txBody>
      <dsp:txXfrm rot="16200000">
        <a:off x="1192340" y="325167"/>
        <a:ext cx="943508" cy="293172"/>
      </dsp:txXfrm>
    </dsp:sp>
    <dsp:sp modelId="{EB1E18B2-3E62-4D47-8C29-BAD2550180D9}">
      <dsp:nvSpPr>
        <dsp:cNvPr id="0" name=""/>
        <dsp:cNvSpPr/>
      </dsp:nvSpPr>
      <dsp:spPr>
        <a:xfrm rot="5400000">
          <a:off x="1440281" y="876550"/>
          <a:ext cx="169112" cy="219879"/>
        </a:xfrm>
        <a:prstGeom prst="flowChartExtra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8080502-9BA9-41CC-9FC7-E5AE33FBD90E}">
      <dsp:nvSpPr>
        <dsp:cNvPr id="0" name=""/>
        <dsp:cNvSpPr/>
      </dsp:nvSpPr>
      <dsp:spPr>
        <a:xfrm>
          <a:off x="1810681" y="0"/>
          <a:ext cx="1092067" cy="115062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54864" rIns="0" bIns="0" numCol="1" spcCol="1270" anchor="t" anchorCtr="0">
          <a:noAutofit/>
        </a:bodyPr>
        <a:lstStyle/>
        <a:p>
          <a:pPr marL="0" lvl="0" indent="0" algn="ctr" defTabSz="711200">
            <a:lnSpc>
              <a:spcPct val="90000"/>
            </a:lnSpc>
            <a:spcBef>
              <a:spcPct val="0"/>
            </a:spcBef>
            <a:spcAft>
              <a:spcPct val="35000"/>
            </a:spcAft>
            <a:buNone/>
          </a:pPr>
          <a:r>
            <a:rPr lang="en-US" sz="1600" kern="1200"/>
            <a:t>DQN Agent</a:t>
          </a:r>
        </a:p>
      </dsp:txBody>
      <dsp:txXfrm>
        <a:off x="1810681" y="0"/>
        <a:ext cx="1092067" cy="1150620"/>
      </dsp:txXfrm>
    </dsp:sp>
    <dsp:sp modelId="{310F7CD5-02A7-493B-B3DC-8F2C2C850637}">
      <dsp:nvSpPr>
        <dsp:cNvPr id="0" name=""/>
        <dsp:cNvSpPr/>
      </dsp:nvSpPr>
      <dsp:spPr>
        <a:xfrm>
          <a:off x="3034676" y="0"/>
          <a:ext cx="1465862" cy="1150620"/>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0861" rIns="40005" bIns="0" numCol="1" spcCol="1270" anchor="t" anchorCtr="0">
          <a:noAutofit/>
        </a:bodyPr>
        <a:lstStyle/>
        <a:p>
          <a:pPr marL="0" lvl="0" indent="0" algn="ctr" defTabSz="400050">
            <a:lnSpc>
              <a:spcPct val="90000"/>
            </a:lnSpc>
            <a:spcBef>
              <a:spcPct val="0"/>
            </a:spcBef>
            <a:spcAft>
              <a:spcPct val="35000"/>
            </a:spcAft>
            <a:buNone/>
          </a:pPr>
          <a:r>
            <a:rPr lang="en-US" sz="900" kern="1200"/>
            <a:t>OpenAI Gym Environment</a:t>
          </a:r>
        </a:p>
      </dsp:txBody>
      <dsp:txXfrm rot="16200000">
        <a:off x="2709508" y="325167"/>
        <a:ext cx="943508" cy="293172"/>
      </dsp:txXfrm>
    </dsp:sp>
    <dsp:sp modelId="{C35C04CB-02AA-4BA8-953D-597F931B9564}">
      <dsp:nvSpPr>
        <dsp:cNvPr id="0" name=""/>
        <dsp:cNvSpPr/>
      </dsp:nvSpPr>
      <dsp:spPr>
        <a:xfrm rot="5400000">
          <a:off x="2957449" y="876550"/>
          <a:ext cx="169112" cy="219879"/>
        </a:xfrm>
        <a:prstGeom prst="flowChartExtra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C3FCE42-DFBC-4010-9977-820DEC3B0642}">
      <dsp:nvSpPr>
        <dsp:cNvPr id="0" name=""/>
        <dsp:cNvSpPr/>
      </dsp:nvSpPr>
      <dsp:spPr>
        <a:xfrm>
          <a:off x="3327849" y="0"/>
          <a:ext cx="1092067" cy="115062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54864" rIns="0" bIns="0" numCol="1" spcCol="1270" anchor="t" anchorCtr="0">
          <a:noAutofit/>
        </a:bodyPr>
        <a:lstStyle/>
        <a:p>
          <a:pPr marL="0" lvl="0" indent="0" algn="ctr" defTabSz="711200">
            <a:lnSpc>
              <a:spcPct val="90000"/>
            </a:lnSpc>
            <a:spcBef>
              <a:spcPct val="0"/>
            </a:spcBef>
            <a:spcAft>
              <a:spcPct val="35000"/>
            </a:spcAft>
            <a:buNone/>
          </a:pPr>
          <a:r>
            <a:rPr lang="en-US" sz="1600" kern="1200"/>
            <a:t>Breakout Game Environment</a:t>
          </a:r>
        </a:p>
      </dsp:txBody>
      <dsp:txXfrm>
        <a:off x="3327849" y="0"/>
        <a:ext cx="1092067" cy="11506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ABD988-9BF0-45F4-944B-051F67A7118C}">
      <dsp:nvSpPr>
        <dsp:cNvPr id="0" name=""/>
        <dsp:cNvSpPr/>
      </dsp:nvSpPr>
      <dsp:spPr>
        <a:xfrm>
          <a:off x="0" y="0"/>
          <a:ext cx="4541520" cy="5410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Python</a:t>
          </a:r>
        </a:p>
      </dsp:txBody>
      <dsp:txXfrm>
        <a:off x="15846" y="15846"/>
        <a:ext cx="4509828" cy="50932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AF536-84EC-6F40-9FB1-DBFBE62F5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17</Pages>
  <Words>2537</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16965</CharactersWithSpaces>
  <SharedDoc>false</SharedDoc>
  <HLinks>
    <vt:vector size="102" baseType="variant">
      <vt:variant>
        <vt:i4>6422574</vt:i4>
      </vt:variant>
      <vt:variant>
        <vt:i4>9</vt:i4>
      </vt:variant>
      <vt:variant>
        <vt:i4>0</vt:i4>
      </vt:variant>
      <vt:variant>
        <vt:i4>5</vt:i4>
      </vt:variant>
      <vt:variant>
        <vt:lpwstr>https://towardsdatascience.com/tutorial-double-deep-q-learning-with-dueling-network-architectures-4c1b3fb7f756</vt:lpwstr>
      </vt:variant>
      <vt:variant>
        <vt:lpwstr/>
      </vt:variant>
      <vt:variant>
        <vt:i4>6422574</vt:i4>
      </vt:variant>
      <vt:variant>
        <vt:i4>6</vt:i4>
      </vt:variant>
      <vt:variant>
        <vt:i4>0</vt:i4>
      </vt:variant>
      <vt:variant>
        <vt:i4>5</vt:i4>
      </vt:variant>
      <vt:variant>
        <vt:lpwstr>https://towardsdatascience.com/tutorial-double-deep-q-learning-with-dueling-network-architectures-4c1b3fb7f756</vt:lpwstr>
      </vt:variant>
      <vt:variant>
        <vt:lpwstr/>
      </vt:variant>
      <vt:variant>
        <vt:i4>917525</vt:i4>
      </vt:variant>
      <vt:variant>
        <vt:i4>3</vt:i4>
      </vt:variant>
      <vt:variant>
        <vt:i4>0</vt:i4>
      </vt:variant>
      <vt:variant>
        <vt:i4>5</vt:i4>
      </vt:variant>
      <vt:variant>
        <vt:lpwstr>https://github.com/keras-rl/keras-rl</vt:lpwstr>
      </vt:variant>
      <vt:variant>
        <vt:lpwstr/>
      </vt:variant>
      <vt:variant>
        <vt:i4>4128864</vt:i4>
      </vt:variant>
      <vt:variant>
        <vt:i4>0</vt:i4>
      </vt:variant>
      <vt:variant>
        <vt:i4>0</vt:i4>
      </vt:variant>
      <vt:variant>
        <vt:i4>5</vt:i4>
      </vt:variant>
      <vt:variant>
        <vt:lpwstr>https://gym.openai.com/</vt:lpwstr>
      </vt:variant>
      <vt:variant>
        <vt:lpwstr/>
      </vt:variant>
      <vt:variant>
        <vt:i4>6881354</vt:i4>
      </vt:variant>
      <vt:variant>
        <vt:i4>36</vt:i4>
      </vt:variant>
      <vt:variant>
        <vt:i4>0</vt:i4>
      </vt:variant>
      <vt:variant>
        <vt:i4>5</vt:i4>
      </vt:variant>
      <vt:variant>
        <vt:lpwstr>mailto:e0384184@u.nus.edu</vt:lpwstr>
      </vt:variant>
      <vt:variant>
        <vt:lpwstr/>
      </vt:variant>
      <vt:variant>
        <vt:i4>6881354</vt:i4>
      </vt:variant>
      <vt:variant>
        <vt:i4>33</vt:i4>
      </vt:variant>
      <vt:variant>
        <vt:i4>0</vt:i4>
      </vt:variant>
      <vt:variant>
        <vt:i4>5</vt:i4>
      </vt:variant>
      <vt:variant>
        <vt:lpwstr>mailto:e0384184@u.nus.edu</vt:lpwstr>
      </vt:variant>
      <vt:variant>
        <vt:lpwstr/>
      </vt:variant>
      <vt:variant>
        <vt:i4>6881354</vt:i4>
      </vt:variant>
      <vt:variant>
        <vt:i4>30</vt:i4>
      </vt:variant>
      <vt:variant>
        <vt:i4>0</vt:i4>
      </vt:variant>
      <vt:variant>
        <vt:i4>5</vt:i4>
      </vt:variant>
      <vt:variant>
        <vt:lpwstr>mailto:e0384184@u.nus.edu</vt:lpwstr>
      </vt:variant>
      <vt:variant>
        <vt:lpwstr/>
      </vt:variant>
      <vt:variant>
        <vt:i4>6881354</vt:i4>
      </vt:variant>
      <vt:variant>
        <vt:i4>27</vt:i4>
      </vt:variant>
      <vt:variant>
        <vt:i4>0</vt:i4>
      </vt:variant>
      <vt:variant>
        <vt:i4>5</vt:i4>
      </vt:variant>
      <vt:variant>
        <vt:lpwstr>mailto:e0384184@u.nus.edu</vt:lpwstr>
      </vt:variant>
      <vt:variant>
        <vt:lpwstr/>
      </vt:variant>
      <vt:variant>
        <vt:i4>6881354</vt:i4>
      </vt:variant>
      <vt:variant>
        <vt:i4>24</vt:i4>
      </vt:variant>
      <vt:variant>
        <vt:i4>0</vt:i4>
      </vt:variant>
      <vt:variant>
        <vt:i4>5</vt:i4>
      </vt:variant>
      <vt:variant>
        <vt:lpwstr>mailto:e0384184@u.nus.edu</vt:lpwstr>
      </vt:variant>
      <vt:variant>
        <vt:lpwstr/>
      </vt:variant>
      <vt:variant>
        <vt:i4>6881354</vt:i4>
      </vt:variant>
      <vt:variant>
        <vt:i4>21</vt:i4>
      </vt:variant>
      <vt:variant>
        <vt:i4>0</vt:i4>
      </vt:variant>
      <vt:variant>
        <vt:i4>5</vt:i4>
      </vt:variant>
      <vt:variant>
        <vt:lpwstr>mailto:e0384184@u.nus.edu</vt:lpwstr>
      </vt:variant>
      <vt:variant>
        <vt:lpwstr/>
      </vt:variant>
      <vt:variant>
        <vt:i4>6881354</vt:i4>
      </vt:variant>
      <vt:variant>
        <vt:i4>18</vt:i4>
      </vt:variant>
      <vt:variant>
        <vt:i4>0</vt:i4>
      </vt:variant>
      <vt:variant>
        <vt:i4>5</vt:i4>
      </vt:variant>
      <vt:variant>
        <vt:lpwstr>mailto:e0384184@u.nus.edu</vt:lpwstr>
      </vt:variant>
      <vt:variant>
        <vt:lpwstr/>
      </vt:variant>
      <vt:variant>
        <vt:i4>6881354</vt:i4>
      </vt:variant>
      <vt:variant>
        <vt:i4>15</vt:i4>
      </vt:variant>
      <vt:variant>
        <vt:i4>0</vt:i4>
      </vt:variant>
      <vt:variant>
        <vt:i4>5</vt:i4>
      </vt:variant>
      <vt:variant>
        <vt:lpwstr>mailto:e0384184@u.nus.edu</vt:lpwstr>
      </vt:variant>
      <vt:variant>
        <vt:lpwstr/>
      </vt:variant>
      <vt:variant>
        <vt:i4>6881354</vt:i4>
      </vt:variant>
      <vt:variant>
        <vt:i4>12</vt:i4>
      </vt:variant>
      <vt:variant>
        <vt:i4>0</vt:i4>
      </vt:variant>
      <vt:variant>
        <vt:i4>5</vt:i4>
      </vt:variant>
      <vt:variant>
        <vt:lpwstr>mailto:e0384184@u.nus.edu</vt:lpwstr>
      </vt:variant>
      <vt:variant>
        <vt:lpwstr/>
      </vt:variant>
      <vt:variant>
        <vt:i4>6881354</vt:i4>
      </vt:variant>
      <vt:variant>
        <vt:i4>9</vt:i4>
      </vt:variant>
      <vt:variant>
        <vt:i4>0</vt:i4>
      </vt:variant>
      <vt:variant>
        <vt:i4>5</vt:i4>
      </vt:variant>
      <vt:variant>
        <vt:lpwstr>mailto:e0384184@u.nus.edu</vt:lpwstr>
      </vt:variant>
      <vt:variant>
        <vt:lpwstr/>
      </vt:variant>
      <vt:variant>
        <vt:i4>6881354</vt:i4>
      </vt:variant>
      <vt:variant>
        <vt:i4>6</vt:i4>
      </vt:variant>
      <vt:variant>
        <vt:i4>0</vt:i4>
      </vt:variant>
      <vt:variant>
        <vt:i4>5</vt:i4>
      </vt:variant>
      <vt:variant>
        <vt:lpwstr>mailto:e0384184@u.nus.edu</vt:lpwstr>
      </vt:variant>
      <vt:variant>
        <vt:lpwstr/>
      </vt:variant>
      <vt:variant>
        <vt:i4>6881354</vt:i4>
      </vt:variant>
      <vt:variant>
        <vt:i4>3</vt:i4>
      </vt:variant>
      <vt:variant>
        <vt:i4>0</vt:i4>
      </vt:variant>
      <vt:variant>
        <vt:i4>5</vt:i4>
      </vt:variant>
      <vt:variant>
        <vt:lpwstr>mailto:e0384184@u.nus.edu</vt:lpwstr>
      </vt:variant>
      <vt:variant>
        <vt:lpwstr/>
      </vt:variant>
      <vt:variant>
        <vt:i4>6881354</vt:i4>
      </vt:variant>
      <vt:variant>
        <vt:i4>0</vt:i4>
      </vt:variant>
      <vt:variant>
        <vt:i4>0</vt:i4>
      </vt:variant>
      <vt:variant>
        <vt:i4>5</vt:i4>
      </vt:variant>
      <vt:variant>
        <vt:lpwstr>mailto:e0384184@u.nus.edu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dc:creator>
  <cp:keywords/>
  <dc:description/>
  <cp:lastModifiedBy>Jacky Tan</cp:lastModifiedBy>
  <cp:revision>898</cp:revision>
  <dcterms:created xsi:type="dcterms:W3CDTF">2020-04-25T17:14:00Z</dcterms:created>
  <dcterms:modified xsi:type="dcterms:W3CDTF">2020-05-12T09:39:00Z</dcterms:modified>
</cp:coreProperties>
</file>